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42802134"/>
        <w:docPartObj>
          <w:docPartGallery w:val="Cover Pages"/>
          <w:docPartUnique/>
        </w:docPartObj>
      </w:sdtPr>
      <w:sdtEndPr>
        <w:rPr>
          <w:rFonts w:ascii="Calibri" w:eastAsia="Calibri" w:hAnsi="Calibri" w:cs="Calibri"/>
          <w:b/>
          <w:color w:val="2E75B5"/>
          <w:sz w:val="36"/>
          <w:szCs w:val="36"/>
        </w:rPr>
      </w:sdtEndPr>
      <w:sdtContent>
        <w:p w14:paraId="7B0B4173" w14:textId="2ACBC212" w:rsidR="001204CC" w:rsidRDefault="001204CC">
          <w:pPr>
            <w:pStyle w:val="af0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9DAE33E" wp14:editId="5D4CB523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Группа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Прямоугольник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Пятиугольник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Дата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5-03-01T00:00:00Z">
                                      <w:dateFormat w:val="d.M.yyyy"/>
                                      <w:lid w:val="ru-RU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4E5CBE13" w14:textId="62EA764D" w:rsidR="001204CC" w:rsidRDefault="001204CC">
                                      <w:pPr>
                                        <w:pStyle w:val="af0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1.3.2025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Группа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Группа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Полилиния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Полилиния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Полилиния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Полилиния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Полилиния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Полилиния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Полилиния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Полилиния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Полилиния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Полилиния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Полилиния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Полилиния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Группа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Полилиния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Полилиния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Полилиния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Полилиния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Полилиния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Полилиния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Полилиния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Полилиния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Полилиния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Полилиния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Полилиния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9DAE33E" id="Группа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">
                    <v:rect id="Прямоугольник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Пятиугольник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Дата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03-01T00:00:00Z">
                                <w:dateFormat w:val="d.M.yyyy"/>
                                <w:lid w:val="ru-RU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E5CBE13" w14:textId="62EA764D" w:rsidR="001204CC" w:rsidRDefault="001204CC">
                                <w:pPr>
                                  <w:pStyle w:val="af0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1.3.2025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Группа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Группа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Полилиния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Полилиния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Полилиния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Полилиния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Полилиния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Полилиния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Полилиния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Полилиния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Полилиния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Полилиния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Полилиния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Полилиния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Группа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Полилиния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Полилиния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Полилиния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Полилиния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Полилиния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Полилиния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Полилиния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Полилиния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Полилиния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Полилиния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Полилиния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6FDA3700" w14:textId="65E0F717" w:rsidR="001204CC" w:rsidRDefault="001204CC">
          <w:pPr>
            <w:rPr>
              <w:rFonts w:ascii="Calibri" w:eastAsia="Calibri" w:hAnsi="Calibri" w:cs="Calibri"/>
              <w:b/>
              <w:color w:val="2E75B5"/>
              <w:sz w:val="36"/>
              <w:szCs w:val="3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2CDE40B" wp14:editId="61EB8E52">
                    <wp:simplePos x="0" y="0"/>
                    <wp:positionH relativeFrom="page">
                      <wp:posOffset>2286000</wp:posOffset>
                    </wp:positionH>
                    <wp:positionV relativeFrom="page">
                      <wp:posOffset>8153400</wp:posOffset>
                    </wp:positionV>
                    <wp:extent cx="5059680" cy="365760"/>
                    <wp:effectExtent l="0" t="0" r="7620" b="15240"/>
                    <wp:wrapNone/>
                    <wp:docPr id="32" name="Надпись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5968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5BEFE6E" w14:textId="0F3A2585" w:rsidR="001204CC" w:rsidRDefault="001204CC" w:rsidP="001204CC">
                                <w:pPr>
                                  <w:pStyle w:val="af0"/>
                                  <w:jc w:val="right"/>
                                  <w:rPr>
                                    <w:color w:val="5B9BD5" w:themeColor="accent1"/>
                                    <w:sz w:val="26"/>
                                    <w:szCs w:val="26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 xml:space="preserve">Подготовил студент группы </w:t>
                                </w: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  <w:lang w:val="en-US"/>
                                  </w:rPr>
                                  <w:t>IA2303:</w:t>
                                </w:r>
                              </w:p>
                              <w:p w14:paraId="33F07F04" w14:textId="14B812A4" w:rsidR="001204CC" w:rsidRPr="001204CC" w:rsidRDefault="001204CC" w:rsidP="001204CC">
                                <w:pPr>
                                  <w:pStyle w:val="af0"/>
                                  <w:jc w:val="right"/>
                                  <w:rPr>
                                    <w:color w:val="5B9BD5" w:themeColor="accent1"/>
                                    <w:sz w:val="26"/>
                                    <w:szCs w:val="26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  <w:lang w:val="en-US"/>
                                  </w:rPr>
                                  <w:t>Gutu</w:t>
                                </w:r>
                                <w:proofErr w:type="spellEnd"/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  <w:lang w:val="en-US"/>
                                  </w:rPr>
                                  <w:t>Nicolae</w:t>
                                </w:r>
                                <w:proofErr w:type="spellEnd"/>
                              </w:p>
                              <w:p w14:paraId="43793FE4" w14:textId="6C70C085" w:rsidR="001204CC" w:rsidRDefault="001204CC" w:rsidP="001204CC">
                                <w:pPr>
                                  <w:pStyle w:val="af0"/>
                                  <w:jc w:val="right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 xml:space="preserve">Проверил преподаватель: </w:t>
                                </w:r>
                              </w:p>
                              <w:p w14:paraId="4E94673B" w14:textId="5EDE84A5" w:rsidR="001204CC" w:rsidRPr="001204CC" w:rsidRDefault="001204CC" w:rsidP="001204CC">
                                <w:pPr>
                                  <w:pStyle w:val="af0"/>
                                  <w:numPr>
                                    <w:ilvl w:val="0"/>
                                    <w:numId w:val="15"/>
                                  </w:numPr>
                                  <w:jc w:val="right"/>
                                  <w:rPr>
                                    <w:color w:val="5B9BD5" w:themeColor="accent1"/>
                                    <w:sz w:val="26"/>
                                    <w:szCs w:val="26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  <w:lang w:val="en-US"/>
                                  </w:rPr>
                                  <w:t>Gladei</w:t>
                                </w:r>
                                <w:proofErr w:type="spellEnd"/>
                              </w:p>
                              <w:p w14:paraId="6103F4FE" w14:textId="0274234C" w:rsidR="001204CC" w:rsidRDefault="001204CC">
                                <w:pPr>
                                  <w:pStyle w:val="af0"/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3C7ACA57" w14:textId="1FA9DC14" w:rsidR="001204CC" w:rsidRDefault="001204CC">
                                <w:pPr>
                                  <w:pStyle w:val="af0"/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526CB72B" w14:textId="2FBBC689" w:rsidR="001204CC" w:rsidRDefault="001204CC">
                                <w:pPr>
                                  <w:pStyle w:val="af0"/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51BC4E69" w14:textId="4018E76A" w:rsidR="001204CC" w:rsidRDefault="001204CC">
                                <w:pPr>
                                  <w:pStyle w:val="af0"/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16729C1C" w14:textId="45DBA667" w:rsidR="001204CC" w:rsidRDefault="001204CC">
                                <w:pPr>
                                  <w:pStyle w:val="af0"/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168B9B28" w14:textId="04CC09ED" w:rsidR="001204CC" w:rsidRDefault="001204CC">
                                <w:pPr>
                                  <w:pStyle w:val="af0"/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22A58C03" w14:textId="77777777" w:rsidR="001204CC" w:rsidRDefault="001204CC">
                                <w:pPr>
                                  <w:pStyle w:val="af0"/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0B338673" w14:textId="36687958" w:rsidR="001204CC" w:rsidRDefault="001204CC" w:rsidP="001204CC">
                                <w:pPr>
                                  <w:pStyle w:val="af0"/>
                                  <w:jc w:val="both"/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Организация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n-US"/>
                                      </w:rPr>
                                      <w:t>Proiectarea sistemelor informatice, usm, 2025</w:t>
                                    </w:r>
                                  </w:sdtContent>
                                </w:sdt>
                              </w:p>
                              <w:p w14:paraId="0D26A05A" w14:textId="749CC2AD" w:rsidR="001204CC" w:rsidRDefault="001204CC">
                                <w:pPr>
                                  <w:pStyle w:val="af0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2CDE40B"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32" o:spid="_x0000_s1055" type="#_x0000_t202" style="position:absolute;margin-left:180pt;margin-top:642pt;width:398.4pt;height:28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" filled="f" stroked="f" strokeweight=".5pt">
                    <v:textbox style="mso-fit-shape-to-text:t" inset="0,0,0,0">
                      <w:txbxContent>
                        <w:p w14:paraId="05BEFE6E" w14:textId="0F3A2585" w:rsidR="001204CC" w:rsidRDefault="001204CC" w:rsidP="001204CC">
                          <w:pPr>
                            <w:pStyle w:val="af0"/>
                            <w:jc w:val="right"/>
                            <w:rPr>
                              <w:color w:val="5B9BD5" w:themeColor="accent1"/>
                              <w:sz w:val="26"/>
                              <w:szCs w:val="26"/>
                              <w:lang w:val="en-US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 xml:space="preserve">Подготовил студент группы </w:t>
                          </w:r>
                          <w:r>
                            <w:rPr>
                              <w:color w:val="5B9BD5" w:themeColor="accent1"/>
                              <w:sz w:val="26"/>
                              <w:szCs w:val="26"/>
                              <w:lang w:val="en-US"/>
                            </w:rPr>
                            <w:t>IA2303:</w:t>
                          </w:r>
                        </w:p>
                        <w:p w14:paraId="33F07F04" w14:textId="14B812A4" w:rsidR="001204CC" w:rsidRPr="001204CC" w:rsidRDefault="001204CC" w:rsidP="001204CC">
                          <w:pPr>
                            <w:pStyle w:val="af0"/>
                            <w:jc w:val="right"/>
                            <w:rPr>
                              <w:color w:val="5B9BD5" w:themeColor="accent1"/>
                              <w:sz w:val="26"/>
                              <w:szCs w:val="26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color w:val="5B9BD5" w:themeColor="accent1"/>
                              <w:sz w:val="26"/>
                              <w:szCs w:val="26"/>
                              <w:lang w:val="en-US"/>
                            </w:rPr>
                            <w:t>Gutu</w:t>
                          </w:r>
                          <w:proofErr w:type="spellEnd"/>
                          <w:r>
                            <w:rPr>
                              <w:color w:val="5B9BD5" w:themeColor="accent1"/>
                              <w:sz w:val="26"/>
                              <w:szCs w:val="26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5B9BD5" w:themeColor="accent1"/>
                              <w:sz w:val="26"/>
                              <w:szCs w:val="26"/>
                              <w:lang w:val="en-US"/>
                            </w:rPr>
                            <w:t>Nicolae</w:t>
                          </w:r>
                          <w:proofErr w:type="spellEnd"/>
                        </w:p>
                        <w:p w14:paraId="43793FE4" w14:textId="6C70C085" w:rsidR="001204CC" w:rsidRDefault="001204CC" w:rsidP="001204CC">
                          <w:pPr>
                            <w:pStyle w:val="af0"/>
                            <w:jc w:val="right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 xml:space="preserve">Проверил преподаватель: </w:t>
                          </w:r>
                        </w:p>
                        <w:p w14:paraId="4E94673B" w14:textId="5EDE84A5" w:rsidR="001204CC" w:rsidRPr="001204CC" w:rsidRDefault="001204CC" w:rsidP="001204CC">
                          <w:pPr>
                            <w:pStyle w:val="af0"/>
                            <w:numPr>
                              <w:ilvl w:val="0"/>
                              <w:numId w:val="15"/>
                            </w:numPr>
                            <w:jc w:val="right"/>
                            <w:rPr>
                              <w:color w:val="5B9BD5" w:themeColor="accent1"/>
                              <w:sz w:val="26"/>
                              <w:szCs w:val="26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color w:val="5B9BD5" w:themeColor="accent1"/>
                              <w:sz w:val="26"/>
                              <w:szCs w:val="26"/>
                              <w:lang w:val="en-US"/>
                            </w:rPr>
                            <w:t>Gladei</w:t>
                          </w:r>
                          <w:proofErr w:type="spellEnd"/>
                        </w:p>
                        <w:p w14:paraId="6103F4FE" w14:textId="0274234C" w:rsidR="001204CC" w:rsidRDefault="001204CC">
                          <w:pPr>
                            <w:pStyle w:val="af0"/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  <w:p w14:paraId="3C7ACA57" w14:textId="1FA9DC14" w:rsidR="001204CC" w:rsidRDefault="001204CC">
                          <w:pPr>
                            <w:pStyle w:val="af0"/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  <w:p w14:paraId="526CB72B" w14:textId="2FBBC689" w:rsidR="001204CC" w:rsidRDefault="001204CC">
                          <w:pPr>
                            <w:pStyle w:val="af0"/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  <w:p w14:paraId="51BC4E69" w14:textId="4018E76A" w:rsidR="001204CC" w:rsidRDefault="001204CC">
                          <w:pPr>
                            <w:pStyle w:val="af0"/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  <w:p w14:paraId="16729C1C" w14:textId="45DBA667" w:rsidR="001204CC" w:rsidRDefault="001204CC">
                          <w:pPr>
                            <w:pStyle w:val="af0"/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  <w:p w14:paraId="168B9B28" w14:textId="04CC09ED" w:rsidR="001204CC" w:rsidRDefault="001204CC">
                          <w:pPr>
                            <w:pStyle w:val="af0"/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  <w:p w14:paraId="22A58C03" w14:textId="77777777" w:rsidR="001204CC" w:rsidRDefault="001204CC">
                          <w:pPr>
                            <w:pStyle w:val="af0"/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  <w:p w14:paraId="0B338673" w14:textId="36687958" w:rsidR="001204CC" w:rsidRDefault="001204CC" w:rsidP="001204CC">
                          <w:pPr>
                            <w:pStyle w:val="af0"/>
                            <w:jc w:val="both"/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Организация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  <w:lang w:val="en-US"/>
                                </w:rPr>
                                <w:t>Proiectarea sistemelor informatice, usm, 2025</w:t>
                              </w:r>
                            </w:sdtContent>
                          </w:sdt>
                        </w:p>
                        <w:p w14:paraId="0D26A05A" w14:textId="749CC2AD" w:rsidR="001204CC" w:rsidRDefault="001204CC">
                          <w:pPr>
                            <w:pStyle w:val="af0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8861C0F" wp14:editId="56FA94FF">
                    <wp:simplePos x="0" y="0"/>
                    <wp:positionH relativeFrom="page">
                      <wp:posOffset>3171825</wp:posOffset>
                    </wp:positionH>
                    <wp:positionV relativeFrom="page">
                      <wp:posOffset>1866900</wp:posOffset>
                    </wp:positionV>
                    <wp:extent cx="3657600" cy="1933575"/>
                    <wp:effectExtent l="0" t="0" r="7620" b="9525"/>
                    <wp:wrapNone/>
                    <wp:docPr id="1" name="Надпись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9335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5EF56FE" w14:textId="208CABB5" w:rsidR="001204CC" w:rsidRDefault="001204CC">
                                <w:pPr>
                                  <w:pStyle w:val="af0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Название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Лабораторная работа №1</w:t>
                                    </w:r>
                                  </w:sdtContent>
                                </w:sdt>
                              </w:p>
                              <w:p w14:paraId="39E924D1" w14:textId="7F06209F" w:rsidR="001204CC" w:rsidRPr="001204CC" w:rsidRDefault="001204CC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40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Verdana" w:hAnsi="Verdana"/>
                                      <w:szCs w:val="22"/>
                                    </w:rPr>
                                    <w:alias w:val="Подзаголовок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1204CC">
                                      <w:rPr>
                                        <w:rFonts w:ascii="Verdana" w:hAnsi="Verdana"/>
                                        <w:szCs w:val="22"/>
                                      </w:rPr>
                                      <w:t>Метрики для АИС. Метрики для модели анализа и проектирования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8861C0F" id="Надпись 1" o:spid="_x0000_s1056" type="#_x0000_t202" style="position:absolute;margin-left:249.75pt;margin-top:147pt;width:4in;height:152.25pt;z-index:251660288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" filled="f" stroked="f" strokeweight=".5pt">
                    <v:textbox inset="0,0,0,0">
                      <w:txbxContent>
                        <w:p w14:paraId="35EF56FE" w14:textId="208CABB5" w:rsidR="001204CC" w:rsidRDefault="001204CC">
                          <w:pPr>
                            <w:pStyle w:val="af0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Название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Лабораторная работа №1</w:t>
                              </w:r>
                            </w:sdtContent>
                          </w:sdt>
                        </w:p>
                        <w:p w14:paraId="39E924D1" w14:textId="7F06209F" w:rsidR="001204CC" w:rsidRPr="001204CC" w:rsidRDefault="001204CC">
                          <w:pPr>
                            <w:spacing w:before="120"/>
                            <w:rPr>
                              <w:color w:val="404040" w:themeColor="text1" w:themeTint="BF"/>
                              <w:sz w:val="40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Verdana" w:hAnsi="Verdana"/>
                                <w:szCs w:val="22"/>
                              </w:rPr>
                              <w:alias w:val="Подзаголовок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1204CC">
                                <w:rPr>
                                  <w:rFonts w:ascii="Verdana" w:hAnsi="Verdana"/>
                                  <w:szCs w:val="22"/>
                                </w:rPr>
                                <w:t>Метрики для АИС. Метрики для модели анализа и проектирования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rFonts w:ascii="Calibri" w:eastAsia="Calibri" w:hAnsi="Calibri" w:cs="Calibri"/>
              <w:b/>
              <w:color w:val="2E75B5"/>
              <w:sz w:val="36"/>
              <w:szCs w:val="36"/>
            </w:rPr>
            <w:br w:type="page"/>
          </w:r>
        </w:p>
      </w:sdtContent>
    </w:sdt>
    <w:p w14:paraId="00000001" w14:textId="58D7F4E1" w:rsidR="006D0921" w:rsidRDefault="00D30B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rPr>
          <w:rFonts w:ascii="Calibri" w:eastAsia="Calibri" w:hAnsi="Calibri" w:cs="Calibri"/>
          <w:b/>
          <w:color w:val="2E75B5"/>
          <w:sz w:val="36"/>
          <w:szCs w:val="36"/>
        </w:rPr>
      </w:pPr>
      <w:r>
        <w:rPr>
          <w:rFonts w:ascii="Calibri" w:eastAsia="Calibri" w:hAnsi="Calibri" w:cs="Calibri"/>
          <w:b/>
          <w:color w:val="2E75B5"/>
          <w:sz w:val="36"/>
          <w:szCs w:val="36"/>
        </w:rPr>
        <w:lastRenderedPageBreak/>
        <w:t>Оглавление</w:t>
      </w:r>
    </w:p>
    <w:sdt>
      <w:sdtPr>
        <w:id w:val="1050651192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sdtEndPr>
      <w:sdtContent>
        <w:p w14:paraId="2D9DBF64" w14:textId="51A41894" w:rsidR="00BE0C6C" w:rsidRDefault="00BE0C6C">
          <w:pPr>
            <w:pStyle w:val="ac"/>
          </w:pPr>
          <w:r>
            <w:t>Оглавление</w:t>
          </w:r>
        </w:p>
        <w:p w14:paraId="3A7C269E" w14:textId="31D00C6E" w:rsidR="00BE0C6C" w:rsidRPr="00BE0C6C" w:rsidRDefault="00BE0C6C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813506" w:history="1">
            <w:r w:rsidRPr="00BE0C6C">
              <w:rPr>
                <w:rStyle w:val="ad"/>
                <w:i/>
                <w:noProof/>
                <w:color w:val="auto"/>
              </w:rPr>
              <w:t>Введение</w:t>
            </w:r>
            <w:r w:rsidRPr="00BE0C6C">
              <w:rPr>
                <w:noProof/>
                <w:webHidden/>
              </w:rPr>
              <w:tab/>
            </w:r>
            <w:r w:rsidRPr="00BE0C6C">
              <w:rPr>
                <w:noProof/>
                <w:webHidden/>
              </w:rPr>
              <w:fldChar w:fldCharType="begin"/>
            </w:r>
            <w:r w:rsidRPr="00BE0C6C">
              <w:rPr>
                <w:noProof/>
                <w:webHidden/>
              </w:rPr>
              <w:instrText xml:space="preserve"> PAGEREF _Toc192813506 \h </w:instrText>
            </w:r>
            <w:r w:rsidRPr="00BE0C6C">
              <w:rPr>
                <w:noProof/>
                <w:webHidden/>
              </w:rPr>
            </w:r>
            <w:r w:rsidRPr="00BE0C6C">
              <w:rPr>
                <w:noProof/>
                <w:webHidden/>
              </w:rPr>
              <w:fldChar w:fldCharType="separate"/>
            </w:r>
            <w:r w:rsidRPr="00BE0C6C">
              <w:rPr>
                <w:noProof/>
                <w:webHidden/>
              </w:rPr>
              <w:t>3</w:t>
            </w:r>
            <w:r w:rsidRPr="00BE0C6C">
              <w:rPr>
                <w:noProof/>
                <w:webHidden/>
              </w:rPr>
              <w:fldChar w:fldCharType="end"/>
            </w:r>
          </w:hyperlink>
        </w:p>
        <w:p w14:paraId="47E254F0" w14:textId="7096058A" w:rsidR="00BE0C6C" w:rsidRPr="00BE0C6C" w:rsidRDefault="00BE0C6C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92813507" w:history="1">
            <w:r w:rsidRPr="00BE0C6C">
              <w:rPr>
                <w:rStyle w:val="ad"/>
                <w:i/>
                <w:noProof/>
                <w:color w:val="auto"/>
              </w:rPr>
              <w:t>Стандарты оценки качества информационных систем</w:t>
            </w:r>
            <w:r w:rsidRPr="00BE0C6C">
              <w:rPr>
                <w:noProof/>
                <w:webHidden/>
              </w:rPr>
              <w:tab/>
            </w:r>
            <w:r w:rsidRPr="00BE0C6C">
              <w:rPr>
                <w:noProof/>
                <w:webHidden/>
              </w:rPr>
              <w:fldChar w:fldCharType="begin"/>
            </w:r>
            <w:r w:rsidRPr="00BE0C6C">
              <w:rPr>
                <w:noProof/>
                <w:webHidden/>
              </w:rPr>
              <w:instrText xml:space="preserve"> PAGEREF _Toc192813507 \h </w:instrText>
            </w:r>
            <w:r w:rsidRPr="00BE0C6C">
              <w:rPr>
                <w:noProof/>
                <w:webHidden/>
              </w:rPr>
            </w:r>
            <w:r w:rsidRPr="00BE0C6C">
              <w:rPr>
                <w:noProof/>
                <w:webHidden/>
              </w:rPr>
              <w:fldChar w:fldCharType="separate"/>
            </w:r>
            <w:r w:rsidRPr="00BE0C6C">
              <w:rPr>
                <w:noProof/>
                <w:webHidden/>
              </w:rPr>
              <w:t>4</w:t>
            </w:r>
            <w:r w:rsidRPr="00BE0C6C">
              <w:rPr>
                <w:noProof/>
                <w:webHidden/>
              </w:rPr>
              <w:fldChar w:fldCharType="end"/>
            </w:r>
          </w:hyperlink>
        </w:p>
        <w:p w14:paraId="50E15759" w14:textId="2E24017E" w:rsidR="00BE0C6C" w:rsidRPr="00BE0C6C" w:rsidRDefault="00BE0C6C" w:rsidP="00BE0C6C">
          <w:pPr>
            <w:pStyle w:val="31"/>
            <w:rPr>
              <w:rFonts w:asciiTheme="minorHAnsi" w:eastAsiaTheme="minorEastAsia" w:hAnsiTheme="minorHAnsi" w:cstheme="minorBidi"/>
              <w:color w:val="1F4E79" w:themeColor="accent1" w:themeShade="80"/>
              <w:sz w:val="22"/>
              <w:szCs w:val="22"/>
            </w:rPr>
          </w:pPr>
          <w:hyperlink w:anchor="_Toc192813508" w:history="1">
            <w:r w:rsidRPr="00BE0C6C">
              <w:rPr>
                <w:rStyle w:val="ad"/>
                <w:color w:val="1F4E79" w:themeColor="accent1" w:themeShade="80"/>
              </w:rPr>
              <w:t>1. Функциональные возможности</w:t>
            </w:r>
            <w:r w:rsidRPr="00BE0C6C">
              <w:rPr>
                <w:webHidden/>
                <w:color w:val="1F4E79" w:themeColor="accent1" w:themeShade="80"/>
              </w:rPr>
              <w:tab/>
            </w:r>
            <w:r w:rsidRPr="00BE0C6C">
              <w:rPr>
                <w:webHidden/>
                <w:color w:val="1F4E79" w:themeColor="accent1" w:themeShade="80"/>
              </w:rPr>
              <w:fldChar w:fldCharType="begin"/>
            </w:r>
            <w:r w:rsidRPr="00BE0C6C">
              <w:rPr>
                <w:webHidden/>
                <w:color w:val="1F4E79" w:themeColor="accent1" w:themeShade="80"/>
              </w:rPr>
              <w:instrText xml:space="preserve"> PAGEREF _Toc192813508 \h </w:instrText>
            </w:r>
            <w:r w:rsidRPr="00BE0C6C">
              <w:rPr>
                <w:webHidden/>
                <w:color w:val="1F4E79" w:themeColor="accent1" w:themeShade="80"/>
              </w:rPr>
            </w:r>
            <w:r w:rsidRPr="00BE0C6C">
              <w:rPr>
                <w:webHidden/>
                <w:color w:val="1F4E79" w:themeColor="accent1" w:themeShade="80"/>
              </w:rPr>
              <w:fldChar w:fldCharType="separate"/>
            </w:r>
            <w:r w:rsidRPr="00BE0C6C">
              <w:rPr>
                <w:webHidden/>
                <w:color w:val="1F4E79" w:themeColor="accent1" w:themeShade="80"/>
              </w:rPr>
              <w:t>4</w:t>
            </w:r>
            <w:r w:rsidRPr="00BE0C6C">
              <w:rPr>
                <w:webHidden/>
                <w:color w:val="1F4E79" w:themeColor="accent1" w:themeShade="80"/>
              </w:rPr>
              <w:fldChar w:fldCharType="end"/>
            </w:r>
          </w:hyperlink>
        </w:p>
        <w:p w14:paraId="6FE0DB34" w14:textId="431570F9" w:rsidR="00BE0C6C" w:rsidRPr="00BE0C6C" w:rsidRDefault="00BE0C6C" w:rsidP="00BE0C6C">
          <w:pPr>
            <w:pStyle w:val="31"/>
            <w:rPr>
              <w:rFonts w:asciiTheme="minorHAnsi" w:eastAsiaTheme="minorEastAsia" w:hAnsiTheme="minorHAnsi" w:cstheme="minorBidi"/>
              <w:color w:val="1F4E79" w:themeColor="accent1" w:themeShade="80"/>
              <w:sz w:val="22"/>
              <w:szCs w:val="22"/>
            </w:rPr>
          </w:pPr>
          <w:hyperlink w:anchor="_Toc192813509" w:history="1">
            <w:r w:rsidRPr="00BE0C6C">
              <w:rPr>
                <w:rStyle w:val="ad"/>
                <w:color w:val="1F4E79" w:themeColor="accent1" w:themeShade="80"/>
              </w:rPr>
              <w:t>2. Надежность</w:t>
            </w:r>
            <w:r w:rsidRPr="00BE0C6C">
              <w:rPr>
                <w:webHidden/>
                <w:color w:val="1F4E79" w:themeColor="accent1" w:themeShade="80"/>
              </w:rPr>
              <w:tab/>
            </w:r>
            <w:r w:rsidRPr="00BE0C6C">
              <w:rPr>
                <w:webHidden/>
                <w:color w:val="1F4E79" w:themeColor="accent1" w:themeShade="80"/>
              </w:rPr>
              <w:fldChar w:fldCharType="begin"/>
            </w:r>
            <w:r w:rsidRPr="00BE0C6C">
              <w:rPr>
                <w:webHidden/>
                <w:color w:val="1F4E79" w:themeColor="accent1" w:themeShade="80"/>
              </w:rPr>
              <w:instrText xml:space="preserve"> PAGEREF _Toc192813509 \h </w:instrText>
            </w:r>
            <w:r w:rsidRPr="00BE0C6C">
              <w:rPr>
                <w:webHidden/>
                <w:color w:val="1F4E79" w:themeColor="accent1" w:themeShade="80"/>
              </w:rPr>
            </w:r>
            <w:r w:rsidRPr="00BE0C6C">
              <w:rPr>
                <w:webHidden/>
                <w:color w:val="1F4E79" w:themeColor="accent1" w:themeShade="80"/>
              </w:rPr>
              <w:fldChar w:fldCharType="separate"/>
            </w:r>
            <w:r w:rsidRPr="00BE0C6C">
              <w:rPr>
                <w:webHidden/>
                <w:color w:val="1F4E79" w:themeColor="accent1" w:themeShade="80"/>
              </w:rPr>
              <w:t>4</w:t>
            </w:r>
            <w:r w:rsidRPr="00BE0C6C">
              <w:rPr>
                <w:webHidden/>
                <w:color w:val="1F4E79" w:themeColor="accent1" w:themeShade="80"/>
              </w:rPr>
              <w:fldChar w:fldCharType="end"/>
            </w:r>
          </w:hyperlink>
        </w:p>
        <w:p w14:paraId="20464CFC" w14:textId="2E5CBF6F" w:rsidR="00BE0C6C" w:rsidRPr="00BE0C6C" w:rsidRDefault="00BE0C6C" w:rsidP="00BE0C6C">
          <w:pPr>
            <w:pStyle w:val="31"/>
            <w:rPr>
              <w:rFonts w:asciiTheme="minorHAnsi" w:eastAsiaTheme="minorEastAsia" w:hAnsiTheme="minorHAnsi" w:cstheme="minorBidi"/>
              <w:color w:val="1F4E79" w:themeColor="accent1" w:themeShade="80"/>
              <w:sz w:val="22"/>
              <w:szCs w:val="22"/>
            </w:rPr>
          </w:pPr>
          <w:hyperlink w:anchor="_Toc192813510" w:history="1">
            <w:r w:rsidRPr="00BE0C6C">
              <w:rPr>
                <w:rStyle w:val="ad"/>
                <w:color w:val="1F4E79" w:themeColor="accent1" w:themeShade="80"/>
              </w:rPr>
              <w:t>3. Практичность</w:t>
            </w:r>
            <w:r w:rsidRPr="00BE0C6C">
              <w:rPr>
                <w:webHidden/>
                <w:color w:val="1F4E79" w:themeColor="accent1" w:themeShade="80"/>
              </w:rPr>
              <w:tab/>
            </w:r>
            <w:r w:rsidRPr="00BE0C6C">
              <w:rPr>
                <w:webHidden/>
                <w:color w:val="1F4E79" w:themeColor="accent1" w:themeShade="80"/>
              </w:rPr>
              <w:fldChar w:fldCharType="begin"/>
            </w:r>
            <w:r w:rsidRPr="00BE0C6C">
              <w:rPr>
                <w:webHidden/>
                <w:color w:val="1F4E79" w:themeColor="accent1" w:themeShade="80"/>
              </w:rPr>
              <w:instrText xml:space="preserve"> PAGEREF _Toc192813510 \h </w:instrText>
            </w:r>
            <w:r w:rsidRPr="00BE0C6C">
              <w:rPr>
                <w:webHidden/>
                <w:color w:val="1F4E79" w:themeColor="accent1" w:themeShade="80"/>
              </w:rPr>
            </w:r>
            <w:r w:rsidRPr="00BE0C6C">
              <w:rPr>
                <w:webHidden/>
                <w:color w:val="1F4E79" w:themeColor="accent1" w:themeShade="80"/>
              </w:rPr>
              <w:fldChar w:fldCharType="separate"/>
            </w:r>
            <w:r w:rsidRPr="00BE0C6C">
              <w:rPr>
                <w:webHidden/>
                <w:color w:val="1F4E79" w:themeColor="accent1" w:themeShade="80"/>
              </w:rPr>
              <w:t>4</w:t>
            </w:r>
            <w:r w:rsidRPr="00BE0C6C">
              <w:rPr>
                <w:webHidden/>
                <w:color w:val="1F4E79" w:themeColor="accent1" w:themeShade="80"/>
              </w:rPr>
              <w:fldChar w:fldCharType="end"/>
            </w:r>
          </w:hyperlink>
        </w:p>
        <w:p w14:paraId="44041306" w14:textId="1D7C95DC" w:rsidR="00BE0C6C" w:rsidRPr="00BE0C6C" w:rsidRDefault="00BE0C6C" w:rsidP="00BE0C6C">
          <w:pPr>
            <w:pStyle w:val="31"/>
            <w:rPr>
              <w:rFonts w:asciiTheme="minorHAnsi" w:eastAsiaTheme="minorEastAsia" w:hAnsiTheme="minorHAnsi" w:cstheme="minorBidi"/>
              <w:color w:val="1F4E79" w:themeColor="accent1" w:themeShade="80"/>
              <w:sz w:val="22"/>
              <w:szCs w:val="22"/>
            </w:rPr>
          </w:pPr>
          <w:hyperlink w:anchor="_Toc192813511" w:history="1">
            <w:r w:rsidRPr="00BE0C6C">
              <w:rPr>
                <w:rStyle w:val="ad"/>
                <w:color w:val="1F4E79" w:themeColor="accent1" w:themeShade="80"/>
              </w:rPr>
              <w:t>4. Эффективность</w:t>
            </w:r>
            <w:r w:rsidRPr="00BE0C6C">
              <w:rPr>
                <w:webHidden/>
                <w:color w:val="1F4E79" w:themeColor="accent1" w:themeShade="80"/>
              </w:rPr>
              <w:tab/>
            </w:r>
            <w:r w:rsidRPr="00BE0C6C">
              <w:rPr>
                <w:webHidden/>
                <w:color w:val="1F4E79" w:themeColor="accent1" w:themeShade="80"/>
              </w:rPr>
              <w:fldChar w:fldCharType="begin"/>
            </w:r>
            <w:r w:rsidRPr="00BE0C6C">
              <w:rPr>
                <w:webHidden/>
                <w:color w:val="1F4E79" w:themeColor="accent1" w:themeShade="80"/>
              </w:rPr>
              <w:instrText xml:space="preserve"> PAGEREF _Toc192813511 \h </w:instrText>
            </w:r>
            <w:r w:rsidRPr="00BE0C6C">
              <w:rPr>
                <w:webHidden/>
                <w:color w:val="1F4E79" w:themeColor="accent1" w:themeShade="80"/>
              </w:rPr>
            </w:r>
            <w:r w:rsidRPr="00BE0C6C">
              <w:rPr>
                <w:webHidden/>
                <w:color w:val="1F4E79" w:themeColor="accent1" w:themeShade="80"/>
              </w:rPr>
              <w:fldChar w:fldCharType="separate"/>
            </w:r>
            <w:r w:rsidRPr="00BE0C6C">
              <w:rPr>
                <w:webHidden/>
                <w:color w:val="1F4E79" w:themeColor="accent1" w:themeShade="80"/>
              </w:rPr>
              <w:t>5</w:t>
            </w:r>
            <w:r w:rsidRPr="00BE0C6C">
              <w:rPr>
                <w:webHidden/>
                <w:color w:val="1F4E79" w:themeColor="accent1" w:themeShade="80"/>
              </w:rPr>
              <w:fldChar w:fldCharType="end"/>
            </w:r>
          </w:hyperlink>
        </w:p>
        <w:p w14:paraId="6B5A9ED9" w14:textId="42201FDD" w:rsidR="00BE0C6C" w:rsidRPr="00BE0C6C" w:rsidRDefault="00BE0C6C" w:rsidP="00BE0C6C">
          <w:pPr>
            <w:pStyle w:val="31"/>
            <w:rPr>
              <w:rFonts w:asciiTheme="minorHAnsi" w:eastAsiaTheme="minorEastAsia" w:hAnsiTheme="minorHAnsi" w:cstheme="minorBidi"/>
              <w:color w:val="1F4E79" w:themeColor="accent1" w:themeShade="80"/>
              <w:sz w:val="22"/>
              <w:szCs w:val="22"/>
            </w:rPr>
          </w:pPr>
          <w:hyperlink w:anchor="_Toc192813512" w:history="1">
            <w:r w:rsidRPr="00BE0C6C">
              <w:rPr>
                <w:rStyle w:val="ad"/>
                <w:color w:val="1F4E79" w:themeColor="accent1" w:themeShade="80"/>
              </w:rPr>
              <w:t>5. Мобильность</w:t>
            </w:r>
            <w:r w:rsidRPr="00BE0C6C">
              <w:rPr>
                <w:webHidden/>
                <w:color w:val="1F4E79" w:themeColor="accent1" w:themeShade="80"/>
              </w:rPr>
              <w:tab/>
            </w:r>
            <w:r w:rsidRPr="00BE0C6C">
              <w:rPr>
                <w:webHidden/>
                <w:color w:val="1F4E79" w:themeColor="accent1" w:themeShade="80"/>
              </w:rPr>
              <w:fldChar w:fldCharType="begin"/>
            </w:r>
            <w:r w:rsidRPr="00BE0C6C">
              <w:rPr>
                <w:webHidden/>
                <w:color w:val="1F4E79" w:themeColor="accent1" w:themeShade="80"/>
              </w:rPr>
              <w:instrText xml:space="preserve"> PAGEREF _Toc192813512 \h </w:instrText>
            </w:r>
            <w:r w:rsidRPr="00BE0C6C">
              <w:rPr>
                <w:webHidden/>
                <w:color w:val="1F4E79" w:themeColor="accent1" w:themeShade="80"/>
              </w:rPr>
            </w:r>
            <w:r w:rsidRPr="00BE0C6C">
              <w:rPr>
                <w:webHidden/>
                <w:color w:val="1F4E79" w:themeColor="accent1" w:themeShade="80"/>
              </w:rPr>
              <w:fldChar w:fldCharType="separate"/>
            </w:r>
            <w:r w:rsidRPr="00BE0C6C">
              <w:rPr>
                <w:webHidden/>
                <w:color w:val="1F4E79" w:themeColor="accent1" w:themeShade="80"/>
              </w:rPr>
              <w:t>5</w:t>
            </w:r>
            <w:r w:rsidRPr="00BE0C6C">
              <w:rPr>
                <w:webHidden/>
                <w:color w:val="1F4E79" w:themeColor="accent1" w:themeShade="80"/>
              </w:rPr>
              <w:fldChar w:fldCharType="end"/>
            </w:r>
          </w:hyperlink>
        </w:p>
        <w:p w14:paraId="0E8CEA97" w14:textId="6FC9B1A1" w:rsidR="00BE0C6C" w:rsidRPr="00BE0C6C" w:rsidRDefault="00BE0C6C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92813513" w:history="1">
            <w:r w:rsidRPr="00BE0C6C">
              <w:rPr>
                <w:rStyle w:val="ad"/>
                <w:i/>
                <w:noProof/>
                <w:color w:val="auto"/>
              </w:rPr>
              <w:t>Методы анализа данных</w:t>
            </w:r>
            <w:r w:rsidRPr="00BE0C6C">
              <w:rPr>
                <w:noProof/>
                <w:webHidden/>
              </w:rPr>
              <w:tab/>
            </w:r>
            <w:r w:rsidRPr="00BE0C6C">
              <w:rPr>
                <w:noProof/>
                <w:webHidden/>
              </w:rPr>
              <w:fldChar w:fldCharType="begin"/>
            </w:r>
            <w:r w:rsidRPr="00BE0C6C">
              <w:rPr>
                <w:noProof/>
                <w:webHidden/>
              </w:rPr>
              <w:instrText xml:space="preserve"> PAGEREF _Toc192813513 \h </w:instrText>
            </w:r>
            <w:r w:rsidRPr="00BE0C6C">
              <w:rPr>
                <w:noProof/>
                <w:webHidden/>
              </w:rPr>
            </w:r>
            <w:r w:rsidRPr="00BE0C6C">
              <w:rPr>
                <w:noProof/>
                <w:webHidden/>
              </w:rPr>
              <w:fldChar w:fldCharType="separate"/>
            </w:r>
            <w:r w:rsidRPr="00BE0C6C">
              <w:rPr>
                <w:noProof/>
                <w:webHidden/>
              </w:rPr>
              <w:t>5</w:t>
            </w:r>
            <w:r w:rsidRPr="00BE0C6C">
              <w:rPr>
                <w:noProof/>
                <w:webHidden/>
              </w:rPr>
              <w:fldChar w:fldCharType="end"/>
            </w:r>
          </w:hyperlink>
        </w:p>
        <w:p w14:paraId="4F104ACB" w14:textId="55316F9E" w:rsidR="00BE0C6C" w:rsidRPr="00BE0C6C" w:rsidRDefault="00BE0C6C" w:rsidP="00BE0C6C">
          <w:pPr>
            <w:pStyle w:val="31"/>
            <w:rPr>
              <w:rFonts w:asciiTheme="minorHAnsi" w:eastAsiaTheme="minorEastAsia" w:hAnsiTheme="minorHAnsi" w:cstheme="minorBidi"/>
              <w:color w:val="1F4E79" w:themeColor="accent1" w:themeShade="80"/>
              <w:sz w:val="22"/>
              <w:szCs w:val="22"/>
            </w:rPr>
          </w:pPr>
          <w:hyperlink w:anchor="_Toc192813514" w:history="1">
            <w:r w:rsidRPr="00BE0C6C">
              <w:rPr>
                <w:rStyle w:val="ad"/>
                <w:color w:val="1F4E79" w:themeColor="accent1" w:themeShade="80"/>
              </w:rPr>
              <w:t>1. Статистический анализ</w:t>
            </w:r>
            <w:r w:rsidRPr="00BE0C6C">
              <w:rPr>
                <w:webHidden/>
                <w:color w:val="1F4E79" w:themeColor="accent1" w:themeShade="80"/>
              </w:rPr>
              <w:tab/>
            </w:r>
            <w:r w:rsidRPr="00BE0C6C">
              <w:rPr>
                <w:webHidden/>
                <w:color w:val="1F4E79" w:themeColor="accent1" w:themeShade="80"/>
              </w:rPr>
              <w:fldChar w:fldCharType="begin"/>
            </w:r>
            <w:r w:rsidRPr="00BE0C6C">
              <w:rPr>
                <w:webHidden/>
                <w:color w:val="1F4E79" w:themeColor="accent1" w:themeShade="80"/>
              </w:rPr>
              <w:instrText xml:space="preserve"> PAGEREF _Toc192813514 \h </w:instrText>
            </w:r>
            <w:r w:rsidRPr="00BE0C6C">
              <w:rPr>
                <w:webHidden/>
                <w:color w:val="1F4E79" w:themeColor="accent1" w:themeShade="80"/>
              </w:rPr>
            </w:r>
            <w:r w:rsidRPr="00BE0C6C">
              <w:rPr>
                <w:webHidden/>
                <w:color w:val="1F4E79" w:themeColor="accent1" w:themeShade="80"/>
              </w:rPr>
              <w:fldChar w:fldCharType="separate"/>
            </w:r>
            <w:r w:rsidRPr="00BE0C6C">
              <w:rPr>
                <w:webHidden/>
                <w:color w:val="1F4E79" w:themeColor="accent1" w:themeShade="80"/>
              </w:rPr>
              <w:t>6</w:t>
            </w:r>
            <w:r w:rsidRPr="00BE0C6C">
              <w:rPr>
                <w:webHidden/>
                <w:color w:val="1F4E79" w:themeColor="accent1" w:themeShade="80"/>
              </w:rPr>
              <w:fldChar w:fldCharType="end"/>
            </w:r>
          </w:hyperlink>
        </w:p>
        <w:p w14:paraId="3F122078" w14:textId="2443ACE7" w:rsidR="00BE0C6C" w:rsidRPr="00BE0C6C" w:rsidRDefault="00BE0C6C" w:rsidP="00BE0C6C">
          <w:pPr>
            <w:pStyle w:val="31"/>
            <w:rPr>
              <w:rFonts w:asciiTheme="minorHAnsi" w:eastAsiaTheme="minorEastAsia" w:hAnsiTheme="minorHAnsi" w:cstheme="minorBidi"/>
              <w:color w:val="1F4E79" w:themeColor="accent1" w:themeShade="80"/>
              <w:sz w:val="22"/>
              <w:szCs w:val="22"/>
            </w:rPr>
          </w:pPr>
          <w:hyperlink w:anchor="_Toc192813515" w:history="1">
            <w:r w:rsidRPr="00BE0C6C">
              <w:rPr>
                <w:rStyle w:val="ad"/>
                <w:color w:val="1F4E79" w:themeColor="accent1" w:themeShade="80"/>
              </w:rPr>
              <w:t>2. Корреляционный анализ</w:t>
            </w:r>
            <w:r w:rsidRPr="00BE0C6C">
              <w:rPr>
                <w:webHidden/>
                <w:color w:val="1F4E79" w:themeColor="accent1" w:themeShade="80"/>
              </w:rPr>
              <w:tab/>
            </w:r>
            <w:r w:rsidRPr="00BE0C6C">
              <w:rPr>
                <w:webHidden/>
                <w:color w:val="1F4E79" w:themeColor="accent1" w:themeShade="80"/>
              </w:rPr>
              <w:fldChar w:fldCharType="begin"/>
            </w:r>
            <w:r w:rsidRPr="00BE0C6C">
              <w:rPr>
                <w:webHidden/>
                <w:color w:val="1F4E79" w:themeColor="accent1" w:themeShade="80"/>
              </w:rPr>
              <w:instrText xml:space="preserve"> PAGEREF _Toc192813515 \h </w:instrText>
            </w:r>
            <w:r w:rsidRPr="00BE0C6C">
              <w:rPr>
                <w:webHidden/>
                <w:color w:val="1F4E79" w:themeColor="accent1" w:themeShade="80"/>
              </w:rPr>
            </w:r>
            <w:r w:rsidRPr="00BE0C6C">
              <w:rPr>
                <w:webHidden/>
                <w:color w:val="1F4E79" w:themeColor="accent1" w:themeShade="80"/>
              </w:rPr>
              <w:fldChar w:fldCharType="separate"/>
            </w:r>
            <w:r w:rsidRPr="00BE0C6C">
              <w:rPr>
                <w:webHidden/>
                <w:color w:val="1F4E79" w:themeColor="accent1" w:themeShade="80"/>
              </w:rPr>
              <w:t>6</w:t>
            </w:r>
            <w:r w:rsidRPr="00BE0C6C">
              <w:rPr>
                <w:webHidden/>
                <w:color w:val="1F4E79" w:themeColor="accent1" w:themeShade="80"/>
              </w:rPr>
              <w:fldChar w:fldCharType="end"/>
            </w:r>
          </w:hyperlink>
        </w:p>
        <w:p w14:paraId="35746373" w14:textId="08963932" w:rsidR="00BE0C6C" w:rsidRPr="00BE0C6C" w:rsidRDefault="00BE0C6C" w:rsidP="00BE0C6C">
          <w:pPr>
            <w:pStyle w:val="31"/>
            <w:rPr>
              <w:rFonts w:asciiTheme="minorHAnsi" w:eastAsiaTheme="minorEastAsia" w:hAnsiTheme="minorHAnsi" w:cstheme="minorBidi"/>
              <w:color w:val="1F4E79" w:themeColor="accent1" w:themeShade="80"/>
              <w:sz w:val="22"/>
              <w:szCs w:val="22"/>
            </w:rPr>
          </w:pPr>
          <w:hyperlink w:anchor="_Toc192813516" w:history="1">
            <w:r w:rsidRPr="00BE0C6C">
              <w:rPr>
                <w:rStyle w:val="ad"/>
                <w:color w:val="1F4E79" w:themeColor="accent1" w:themeShade="80"/>
              </w:rPr>
              <w:t>3. Регрессионный анализ</w:t>
            </w:r>
            <w:r w:rsidRPr="00BE0C6C">
              <w:rPr>
                <w:webHidden/>
                <w:color w:val="1F4E79" w:themeColor="accent1" w:themeShade="80"/>
              </w:rPr>
              <w:tab/>
            </w:r>
            <w:r w:rsidRPr="00BE0C6C">
              <w:rPr>
                <w:webHidden/>
                <w:color w:val="1F4E79" w:themeColor="accent1" w:themeShade="80"/>
              </w:rPr>
              <w:fldChar w:fldCharType="begin"/>
            </w:r>
            <w:r w:rsidRPr="00BE0C6C">
              <w:rPr>
                <w:webHidden/>
                <w:color w:val="1F4E79" w:themeColor="accent1" w:themeShade="80"/>
              </w:rPr>
              <w:instrText xml:space="preserve"> PAGEREF _Toc192813516 \h </w:instrText>
            </w:r>
            <w:r w:rsidRPr="00BE0C6C">
              <w:rPr>
                <w:webHidden/>
                <w:color w:val="1F4E79" w:themeColor="accent1" w:themeShade="80"/>
              </w:rPr>
            </w:r>
            <w:r w:rsidRPr="00BE0C6C">
              <w:rPr>
                <w:webHidden/>
                <w:color w:val="1F4E79" w:themeColor="accent1" w:themeShade="80"/>
              </w:rPr>
              <w:fldChar w:fldCharType="separate"/>
            </w:r>
            <w:r w:rsidRPr="00BE0C6C">
              <w:rPr>
                <w:webHidden/>
                <w:color w:val="1F4E79" w:themeColor="accent1" w:themeShade="80"/>
              </w:rPr>
              <w:t>6</w:t>
            </w:r>
            <w:r w:rsidRPr="00BE0C6C">
              <w:rPr>
                <w:webHidden/>
                <w:color w:val="1F4E79" w:themeColor="accent1" w:themeShade="80"/>
              </w:rPr>
              <w:fldChar w:fldCharType="end"/>
            </w:r>
          </w:hyperlink>
        </w:p>
        <w:p w14:paraId="4D181409" w14:textId="2FB6D7E5" w:rsidR="00BE0C6C" w:rsidRPr="00BE0C6C" w:rsidRDefault="00BE0C6C" w:rsidP="00BE0C6C">
          <w:pPr>
            <w:pStyle w:val="31"/>
            <w:rPr>
              <w:rFonts w:asciiTheme="minorHAnsi" w:eastAsiaTheme="minorEastAsia" w:hAnsiTheme="minorHAnsi" w:cstheme="minorBidi"/>
              <w:color w:val="1F4E79" w:themeColor="accent1" w:themeShade="80"/>
              <w:sz w:val="22"/>
              <w:szCs w:val="22"/>
            </w:rPr>
          </w:pPr>
          <w:hyperlink w:anchor="_Toc192813517" w:history="1">
            <w:r w:rsidRPr="00BE0C6C">
              <w:rPr>
                <w:rStyle w:val="ad"/>
                <w:color w:val="1F4E79" w:themeColor="accent1" w:themeShade="80"/>
              </w:rPr>
              <w:t>4. Анализ временных рядов</w:t>
            </w:r>
            <w:r w:rsidRPr="00BE0C6C">
              <w:rPr>
                <w:webHidden/>
                <w:color w:val="1F4E79" w:themeColor="accent1" w:themeShade="80"/>
              </w:rPr>
              <w:tab/>
            </w:r>
            <w:r w:rsidRPr="00BE0C6C">
              <w:rPr>
                <w:webHidden/>
                <w:color w:val="1F4E79" w:themeColor="accent1" w:themeShade="80"/>
              </w:rPr>
              <w:fldChar w:fldCharType="begin"/>
            </w:r>
            <w:r w:rsidRPr="00BE0C6C">
              <w:rPr>
                <w:webHidden/>
                <w:color w:val="1F4E79" w:themeColor="accent1" w:themeShade="80"/>
              </w:rPr>
              <w:instrText xml:space="preserve"> PAGEREF _Toc192813517 \h </w:instrText>
            </w:r>
            <w:r w:rsidRPr="00BE0C6C">
              <w:rPr>
                <w:webHidden/>
                <w:color w:val="1F4E79" w:themeColor="accent1" w:themeShade="80"/>
              </w:rPr>
            </w:r>
            <w:r w:rsidRPr="00BE0C6C">
              <w:rPr>
                <w:webHidden/>
                <w:color w:val="1F4E79" w:themeColor="accent1" w:themeShade="80"/>
              </w:rPr>
              <w:fldChar w:fldCharType="separate"/>
            </w:r>
            <w:r w:rsidRPr="00BE0C6C">
              <w:rPr>
                <w:webHidden/>
                <w:color w:val="1F4E79" w:themeColor="accent1" w:themeShade="80"/>
              </w:rPr>
              <w:t>7</w:t>
            </w:r>
            <w:r w:rsidRPr="00BE0C6C">
              <w:rPr>
                <w:webHidden/>
                <w:color w:val="1F4E79" w:themeColor="accent1" w:themeShade="80"/>
              </w:rPr>
              <w:fldChar w:fldCharType="end"/>
            </w:r>
          </w:hyperlink>
        </w:p>
        <w:p w14:paraId="2FC56E45" w14:textId="18C16DF0" w:rsidR="00BE0C6C" w:rsidRPr="00BE0C6C" w:rsidRDefault="00BE0C6C" w:rsidP="00BE0C6C">
          <w:pPr>
            <w:pStyle w:val="31"/>
            <w:rPr>
              <w:rFonts w:asciiTheme="minorHAnsi" w:eastAsiaTheme="minorEastAsia" w:hAnsiTheme="minorHAnsi" w:cstheme="minorBidi"/>
              <w:color w:val="1F4E79" w:themeColor="accent1" w:themeShade="80"/>
              <w:sz w:val="22"/>
              <w:szCs w:val="22"/>
            </w:rPr>
          </w:pPr>
          <w:hyperlink w:anchor="_Toc192813518" w:history="1">
            <w:r w:rsidRPr="00BE0C6C">
              <w:rPr>
                <w:rStyle w:val="ad"/>
                <w:color w:val="1F4E79" w:themeColor="accent1" w:themeShade="80"/>
              </w:rPr>
              <w:t>5. Факторный анализ</w:t>
            </w:r>
            <w:r w:rsidRPr="00BE0C6C">
              <w:rPr>
                <w:webHidden/>
                <w:color w:val="1F4E79" w:themeColor="accent1" w:themeShade="80"/>
              </w:rPr>
              <w:tab/>
            </w:r>
            <w:r w:rsidRPr="00BE0C6C">
              <w:rPr>
                <w:webHidden/>
                <w:color w:val="1F4E79" w:themeColor="accent1" w:themeShade="80"/>
              </w:rPr>
              <w:fldChar w:fldCharType="begin"/>
            </w:r>
            <w:r w:rsidRPr="00BE0C6C">
              <w:rPr>
                <w:webHidden/>
                <w:color w:val="1F4E79" w:themeColor="accent1" w:themeShade="80"/>
              </w:rPr>
              <w:instrText xml:space="preserve"> PAGEREF _Toc192813518 \h </w:instrText>
            </w:r>
            <w:r w:rsidRPr="00BE0C6C">
              <w:rPr>
                <w:webHidden/>
                <w:color w:val="1F4E79" w:themeColor="accent1" w:themeShade="80"/>
              </w:rPr>
            </w:r>
            <w:r w:rsidRPr="00BE0C6C">
              <w:rPr>
                <w:webHidden/>
                <w:color w:val="1F4E79" w:themeColor="accent1" w:themeShade="80"/>
              </w:rPr>
              <w:fldChar w:fldCharType="separate"/>
            </w:r>
            <w:r w:rsidRPr="00BE0C6C">
              <w:rPr>
                <w:webHidden/>
                <w:color w:val="1F4E79" w:themeColor="accent1" w:themeShade="80"/>
              </w:rPr>
              <w:t>7</w:t>
            </w:r>
            <w:r w:rsidRPr="00BE0C6C">
              <w:rPr>
                <w:webHidden/>
                <w:color w:val="1F4E79" w:themeColor="accent1" w:themeShade="80"/>
              </w:rPr>
              <w:fldChar w:fldCharType="end"/>
            </w:r>
          </w:hyperlink>
        </w:p>
        <w:p w14:paraId="44240E1B" w14:textId="70E5586F" w:rsidR="00BE0C6C" w:rsidRPr="00BE0C6C" w:rsidRDefault="00BE0C6C" w:rsidP="00BE0C6C">
          <w:pPr>
            <w:pStyle w:val="31"/>
            <w:rPr>
              <w:rFonts w:asciiTheme="minorHAnsi" w:eastAsiaTheme="minorEastAsia" w:hAnsiTheme="minorHAnsi" w:cstheme="minorBidi"/>
              <w:color w:val="1F4E79" w:themeColor="accent1" w:themeShade="80"/>
              <w:sz w:val="22"/>
              <w:szCs w:val="22"/>
            </w:rPr>
          </w:pPr>
          <w:hyperlink w:anchor="_Toc192813519" w:history="1">
            <w:r w:rsidRPr="00BE0C6C">
              <w:rPr>
                <w:rStyle w:val="ad"/>
                <w:color w:val="1F4E79" w:themeColor="accent1" w:themeShade="80"/>
              </w:rPr>
              <w:t>6. Кластерный анализ</w:t>
            </w:r>
            <w:r w:rsidRPr="00BE0C6C">
              <w:rPr>
                <w:webHidden/>
                <w:color w:val="1F4E79" w:themeColor="accent1" w:themeShade="80"/>
              </w:rPr>
              <w:tab/>
            </w:r>
            <w:r w:rsidRPr="00BE0C6C">
              <w:rPr>
                <w:webHidden/>
                <w:color w:val="1F4E79" w:themeColor="accent1" w:themeShade="80"/>
              </w:rPr>
              <w:fldChar w:fldCharType="begin"/>
            </w:r>
            <w:r w:rsidRPr="00BE0C6C">
              <w:rPr>
                <w:webHidden/>
                <w:color w:val="1F4E79" w:themeColor="accent1" w:themeShade="80"/>
              </w:rPr>
              <w:instrText xml:space="preserve"> PAGEREF _Toc192813519 \h </w:instrText>
            </w:r>
            <w:r w:rsidRPr="00BE0C6C">
              <w:rPr>
                <w:webHidden/>
                <w:color w:val="1F4E79" w:themeColor="accent1" w:themeShade="80"/>
              </w:rPr>
            </w:r>
            <w:r w:rsidRPr="00BE0C6C">
              <w:rPr>
                <w:webHidden/>
                <w:color w:val="1F4E79" w:themeColor="accent1" w:themeShade="80"/>
              </w:rPr>
              <w:fldChar w:fldCharType="separate"/>
            </w:r>
            <w:r w:rsidRPr="00BE0C6C">
              <w:rPr>
                <w:webHidden/>
                <w:color w:val="1F4E79" w:themeColor="accent1" w:themeShade="80"/>
              </w:rPr>
              <w:t>8</w:t>
            </w:r>
            <w:r w:rsidRPr="00BE0C6C">
              <w:rPr>
                <w:webHidden/>
                <w:color w:val="1F4E79" w:themeColor="accent1" w:themeShade="80"/>
              </w:rPr>
              <w:fldChar w:fldCharType="end"/>
            </w:r>
          </w:hyperlink>
        </w:p>
        <w:p w14:paraId="363DEEC3" w14:textId="6C6D2A91" w:rsidR="00BE0C6C" w:rsidRPr="00BE0C6C" w:rsidRDefault="00BE0C6C" w:rsidP="00BE0C6C">
          <w:pPr>
            <w:pStyle w:val="31"/>
            <w:rPr>
              <w:rFonts w:asciiTheme="minorHAnsi" w:eastAsiaTheme="minorEastAsia" w:hAnsiTheme="minorHAnsi" w:cstheme="minorBidi"/>
              <w:color w:val="1F4E79" w:themeColor="accent1" w:themeShade="80"/>
              <w:sz w:val="22"/>
              <w:szCs w:val="22"/>
            </w:rPr>
          </w:pPr>
          <w:hyperlink w:anchor="_Toc192813520" w:history="1">
            <w:r w:rsidRPr="00BE0C6C">
              <w:rPr>
                <w:rStyle w:val="ad"/>
                <w:color w:val="1F4E79" w:themeColor="accent1" w:themeShade="80"/>
              </w:rPr>
              <w:t>7. Анализ главных компонент (PCA)</w:t>
            </w:r>
            <w:r w:rsidRPr="00BE0C6C">
              <w:rPr>
                <w:webHidden/>
                <w:color w:val="1F4E79" w:themeColor="accent1" w:themeShade="80"/>
              </w:rPr>
              <w:tab/>
            </w:r>
            <w:r w:rsidRPr="00BE0C6C">
              <w:rPr>
                <w:webHidden/>
                <w:color w:val="1F4E79" w:themeColor="accent1" w:themeShade="80"/>
              </w:rPr>
              <w:fldChar w:fldCharType="begin"/>
            </w:r>
            <w:r w:rsidRPr="00BE0C6C">
              <w:rPr>
                <w:webHidden/>
                <w:color w:val="1F4E79" w:themeColor="accent1" w:themeShade="80"/>
              </w:rPr>
              <w:instrText xml:space="preserve"> PAGEREF _Toc192813520 \h </w:instrText>
            </w:r>
            <w:r w:rsidRPr="00BE0C6C">
              <w:rPr>
                <w:webHidden/>
                <w:color w:val="1F4E79" w:themeColor="accent1" w:themeShade="80"/>
              </w:rPr>
            </w:r>
            <w:r w:rsidRPr="00BE0C6C">
              <w:rPr>
                <w:webHidden/>
                <w:color w:val="1F4E79" w:themeColor="accent1" w:themeShade="80"/>
              </w:rPr>
              <w:fldChar w:fldCharType="separate"/>
            </w:r>
            <w:r w:rsidRPr="00BE0C6C">
              <w:rPr>
                <w:webHidden/>
                <w:color w:val="1F4E79" w:themeColor="accent1" w:themeShade="80"/>
              </w:rPr>
              <w:t>8</w:t>
            </w:r>
            <w:r w:rsidRPr="00BE0C6C">
              <w:rPr>
                <w:webHidden/>
                <w:color w:val="1F4E79" w:themeColor="accent1" w:themeShade="80"/>
              </w:rPr>
              <w:fldChar w:fldCharType="end"/>
            </w:r>
          </w:hyperlink>
        </w:p>
        <w:p w14:paraId="00FD773A" w14:textId="505222B3" w:rsidR="00BE0C6C" w:rsidRPr="00BE0C6C" w:rsidRDefault="00BE0C6C" w:rsidP="00BE0C6C">
          <w:pPr>
            <w:pStyle w:val="31"/>
            <w:rPr>
              <w:rFonts w:asciiTheme="minorHAnsi" w:eastAsiaTheme="minorEastAsia" w:hAnsiTheme="minorHAnsi" w:cstheme="minorBidi"/>
              <w:color w:val="1F4E79" w:themeColor="accent1" w:themeShade="80"/>
              <w:sz w:val="22"/>
              <w:szCs w:val="22"/>
            </w:rPr>
          </w:pPr>
          <w:hyperlink w:anchor="_Toc192813521" w:history="1">
            <w:r w:rsidRPr="00BE0C6C">
              <w:rPr>
                <w:rStyle w:val="ad"/>
                <w:color w:val="1F4E79" w:themeColor="accent1" w:themeShade="80"/>
              </w:rPr>
              <w:t>8. SWOT-анализ</w:t>
            </w:r>
            <w:r w:rsidRPr="00BE0C6C">
              <w:rPr>
                <w:webHidden/>
                <w:color w:val="1F4E79" w:themeColor="accent1" w:themeShade="80"/>
              </w:rPr>
              <w:tab/>
            </w:r>
            <w:r w:rsidRPr="00BE0C6C">
              <w:rPr>
                <w:webHidden/>
                <w:color w:val="1F4E79" w:themeColor="accent1" w:themeShade="80"/>
              </w:rPr>
              <w:fldChar w:fldCharType="begin"/>
            </w:r>
            <w:r w:rsidRPr="00BE0C6C">
              <w:rPr>
                <w:webHidden/>
                <w:color w:val="1F4E79" w:themeColor="accent1" w:themeShade="80"/>
              </w:rPr>
              <w:instrText xml:space="preserve"> PAGEREF _Toc192813521 \h </w:instrText>
            </w:r>
            <w:r w:rsidRPr="00BE0C6C">
              <w:rPr>
                <w:webHidden/>
                <w:color w:val="1F4E79" w:themeColor="accent1" w:themeShade="80"/>
              </w:rPr>
            </w:r>
            <w:r w:rsidRPr="00BE0C6C">
              <w:rPr>
                <w:webHidden/>
                <w:color w:val="1F4E79" w:themeColor="accent1" w:themeShade="80"/>
              </w:rPr>
              <w:fldChar w:fldCharType="separate"/>
            </w:r>
            <w:r w:rsidRPr="00BE0C6C">
              <w:rPr>
                <w:webHidden/>
                <w:color w:val="1F4E79" w:themeColor="accent1" w:themeShade="80"/>
              </w:rPr>
              <w:t>8</w:t>
            </w:r>
            <w:r w:rsidRPr="00BE0C6C">
              <w:rPr>
                <w:webHidden/>
                <w:color w:val="1F4E79" w:themeColor="accent1" w:themeShade="80"/>
              </w:rPr>
              <w:fldChar w:fldCharType="end"/>
            </w:r>
          </w:hyperlink>
        </w:p>
        <w:p w14:paraId="16D38B05" w14:textId="48EAF094" w:rsidR="00BE0C6C" w:rsidRPr="00BE0C6C" w:rsidRDefault="00BE0C6C" w:rsidP="00BE0C6C">
          <w:pPr>
            <w:pStyle w:val="31"/>
            <w:rPr>
              <w:rFonts w:asciiTheme="minorHAnsi" w:eastAsiaTheme="minorEastAsia" w:hAnsiTheme="minorHAnsi" w:cstheme="minorBidi"/>
              <w:color w:val="1F4E79" w:themeColor="accent1" w:themeShade="80"/>
              <w:sz w:val="22"/>
              <w:szCs w:val="22"/>
            </w:rPr>
          </w:pPr>
          <w:hyperlink w:anchor="_Toc192813522" w:history="1">
            <w:r w:rsidRPr="00BE0C6C">
              <w:rPr>
                <w:rStyle w:val="ad"/>
                <w:color w:val="1F4E79" w:themeColor="accent1" w:themeShade="80"/>
              </w:rPr>
              <w:t>9. ABC-анализ</w:t>
            </w:r>
            <w:r w:rsidRPr="00BE0C6C">
              <w:rPr>
                <w:webHidden/>
                <w:color w:val="1F4E79" w:themeColor="accent1" w:themeShade="80"/>
              </w:rPr>
              <w:tab/>
            </w:r>
            <w:r w:rsidRPr="00BE0C6C">
              <w:rPr>
                <w:webHidden/>
                <w:color w:val="1F4E79" w:themeColor="accent1" w:themeShade="80"/>
              </w:rPr>
              <w:fldChar w:fldCharType="begin"/>
            </w:r>
            <w:r w:rsidRPr="00BE0C6C">
              <w:rPr>
                <w:webHidden/>
                <w:color w:val="1F4E79" w:themeColor="accent1" w:themeShade="80"/>
              </w:rPr>
              <w:instrText xml:space="preserve"> PAGEREF _Toc192813522 \h </w:instrText>
            </w:r>
            <w:r w:rsidRPr="00BE0C6C">
              <w:rPr>
                <w:webHidden/>
                <w:color w:val="1F4E79" w:themeColor="accent1" w:themeShade="80"/>
              </w:rPr>
            </w:r>
            <w:r w:rsidRPr="00BE0C6C">
              <w:rPr>
                <w:webHidden/>
                <w:color w:val="1F4E79" w:themeColor="accent1" w:themeShade="80"/>
              </w:rPr>
              <w:fldChar w:fldCharType="separate"/>
            </w:r>
            <w:r w:rsidRPr="00BE0C6C">
              <w:rPr>
                <w:webHidden/>
                <w:color w:val="1F4E79" w:themeColor="accent1" w:themeShade="80"/>
              </w:rPr>
              <w:t>9</w:t>
            </w:r>
            <w:r w:rsidRPr="00BE0C6C">
              <w:rPr>
                <w:webHidden/>
                <w:color w:val="1F4E79" w:themeColor="accent1" w:themeShade="80"/>
              </w:rPr>
              <w:fldChar w:fldCharType="end"/>
            </w:r>
          </w:hyperlink>
        </w:p>
        <w:p w14:paraId="4C88F2F8" w14:textId="76B5C0D2" w:rsidR="00BE0C6C" w:rsidRPr="00BE0C6C" w:rsidRDefault="00BE0C6C" w:rsidP="00BE0C6C">
          <w:pPr>
            <w:pStyle w:val="31"/>
            <w:rPr>
              <w:rFonts w:asciiTheme="minorHAnsi" w:eastAsiaTheme="minorEastAsia" w:hAnsiTheme="minorHAnsi" w:cstheme="minorBidi"/>
              <w:color w:val="1F4E79" w:themeColor="accent1" w:themeShade="80"/>
              <w:sz w:val="22"/>
              <w:szCs w:val="22"/>
            </w:rPr>
          </w:pPr>
          <w:hyperlink w:anchor="_Toc192813523" w:history="1">
            <w:r w:rsidRPr="00BE0C6C">
              <w:rPr>
                <w:rStyle w:val="ad"/>
                <w:color w:val="1F4E79" w:themeColor="accent1" w:themeShade="80"/>
              </w:rPr>
              <w:t>10. Анализ бизнес-процессов (BPMN, IDEF0)</w:t>
            </w:r>
            <w:r w:rsidRPr="00BE0C6C">
              <w:rPr>
                <w:webHidden/>
                <w:color w:val="1F4E79" w:themeColor="accent1" w:themeShade="80"/>
              </w:rPr>
              <w:tab/>
            </w:r>
            <w:r w:rsidRPr="00BE0C6C">
              <w:rPr>
                <w:webHidden/>
                <w:color w:val="1F4E79" w:themeColor="accent1" w:themeShade="80"/>
              </w:rPr>
              <w:fldChar w:fldCharType="begin"/>
            </w:r>
            <w:r w:rsidRPr="00BE0C6C">
              <w:rPr>
                <w:webHidden/>
                <w:color w:val="1F4E79" w:themeColor="accent1" w:themeShade="80"/>
              </w:rPr>
              <w:instrText xml:space="preserve"> PAGEREF _Toc192813523 \h </w:instrText>
            </w:r>
            <w:r w:rsidRPr="00BE0C6C">
              <w:rPr>
                <w:webHidden/>
                <w:color w:val="1F4E79" w:themeColor="accent1" w:themeShade="80"/>
              </w:rPr>
            </w:r>
            <w:r w:rsidRPr="00BE0C6C">
              <w:rPr>
                <w:webHidden/>
                <w:color w:val="1F4E79" w:themeColor="accent1" w:themeShade="80"/>
              </w:rPr>
              <w:fldChar w:fldCharType="separate"/>
            </w:r>
            <w:r w:rsidRPr="00BE0C6C">
              <w:rPr>
                <w:webHidden/>
                <w:color w:val="1F4E79" w:themeColor="accent1" w:themeShade="80"/>
              </w:rPr>
              <w:t>9</w:t>
            </w:r>
            <w:r w:rsidRPr="00BE0C6C">
              <w:rPr>
                <w:webHidden/>
                <w:color w:val="1F4E79" w:themeColor="accent1" w:themeShade="80"/>
              </w:rPr>
              <w:fldChar w:fldCharType="end"/>
            </w:r>
          </w:hyperlink>
        </w:p>
        <w:p w14:paraId="3CDDE342" w14:textId="43799F65" w:rsidR="00BE0C6C" w:rsidRDefault="00BE0C6C" w:rsidP="00BE0C6C">
          <w:pPr>
            <w:pStyle w:val="31"/>
            <w:rPr>
              <w:rFonts w:asciiTheme="minorHAnsi" w:eastAsiaTheme="minorEastAsia" w:hAnsiTheme="minorHAnsi" w:cstheme="minorBidi"/>
              <w:color w:val="1F4E79" w:themeColor="accent1" w:themeShade="80"/>
              <w:sz w:val="22"/>
              <w:szCs w:val="22"/>
            </w:rPr>
          </w:pPr>
          <w:hyperlink w:anchor="_Toc192813524" w:history="1">
            <w:r w:rsidRPr="00BE0C6C">
              <w:rPr>
                <w:rStyle w:val="ad"/>
                <w:color w:val="1F4E79" w:themeColor="accent1" w:themeShade="80"/>
              </w:rPr>
              <w:t>11. Сетевой анализ</w:t>
            </w:r>
            <w:r w:rsidRPr="00BE0C6C">
              <w:rPr>
                <w:webHidden/>
                <w:color w:val="1F4E79" w:themeColor="accent1" w:themeShade="80"/>
              </w:rPr>
              <w:tab/>
            </w:r>
            <w:r w:rsidRPr="00BE0C6C">
              <w:rPr>
                <w:webHidden/>
                <w:color w:val="1F4E79" w:themeColor="accent1" w:themeShade="80"/>
              </w:rPr>
              <w:fldChar w:fldCharType="begin"/>
            </w:r>
            <w:r w:rsidRPr="00BE0C6C">
              <w:rPr>
                <w:webHidden/>
                <w:color w:val="1F4E79" w:themeColor="accent1" w:themeShade="80"/>
              </w:rPr>
              <w:instrText xml:space="preserve"> PAGEREF _Toc192813524 \h </w:instrText>
            </w:r>
            <w:r w:rsidRPr="00BE0C6C">
              <w:rPr>
                <w:webHidden/>
                <w:color w:val="1F4E79" w:themeColor="accent1" w:themeShade="80"/>
              </w:rPr>
            </w:r>
            <w:r w:rsidRPr="00BE0C6C">
              <w:rPr>
                <w:webHidden/>
                <w:color w:val="1F4E79" w:themeColor="accent1" w:themeShade="80"/>
              </w:rPr>
              <w:fldChar w:fldCharType="separate"/>
            </w:r>
            <w:r w:rsidRPr="00BE0C6C">
              <w:rPr>
                <w:webHidden/>
                <w:color w:val="1F4E79" w:themeColor="accent1" w:themeShade="80"/>
              </w:rPr>
              <w:t>9</w:t>
            </w:r>
            <w:r w:rsidRPr="00BE0C6C">
              <w:rPr>
                <w:webHidden/>
                <w:color w:val="1F4E79" w:themeColor="accent1" w:themeShade="80"/>
              </w:rPr>
              <w:fldChar w:fldCharType="end"/>
            </w:r>
          </w:hyperlink>
        </w:p>
        <w:p w14:paraId="27641DF7" w14:textId="7476FADA" w:rsidR="00BE0C6C" w:rsidRDefault="00BE0C6C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92813525" w:history="1">
            <w:r w:rsidRPr="00397E5C">
              <w:rPr>
                <w:rStyle w:val="ad"/>
                <w:i/>
                <w:noProof/>
              </w:rPr>
              <w:t>Метрики для проектирования АИС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_Toc192813525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E4F0B" w14:textId="6854EF43" w:rsidR="00BE0C6C" w:rsidRDefault="00BE0C6C" w:rsidP="00BE0C6C">
          <w:pPr>
            <w:pStyle w:val="31"/>
            <w:rPr>
              <w:rFonts w:asciiTheme="minorHAnsi" w:eastAsiaTheme="minorEastAsia" w:hAnsiTheme="minorHAnsi" w:cstheme="minorBidi"/>
              <w:color w:val="1F4E79" w:themeColor="accent1" w:themeShade="80"/>
              <w:sz w:val="22"/>
              <w:szCs w:val="22"/>
            </w:rPr>
          </w:pPr>
          <w:hyperlink w:anchor="_Toc192813526" w:history="1">
            <w:r w:rsidRPr="00397E5C">
              <w:rPr>
                <w:rStyle w:val="ad"/>
                <w:color w:val="023160" w:themeColor="hyperlink" w:themeShade="80"/>
              </w:rPr>
              <w:t>2.Метрики модульности:</w:t>
            </w:r>
            <w:r>
              <w:rPr>
                <w:webHidden/>
                <w:color w:val="1F4E79" w:themeColor="accent1" w:themeShade="80"/>
              </w:rPr>
              <w:tab/>
            </w:r>
            <w:r>
              <w:rPr>
                <w:webHidden/>
                <w:color w:val="1F4E79" w:themeColor="accent1" w:themeShade="80"/>
              </w:rPr>
              <w:fldChar w:fldCharType="begin"/>
            </w:r>
            <w:r>
              <w:rPr>
                <w:webHidden/>
                <w:color w:val="1F4E79" w:themeColor="accent1" w:themeShade="80"/>
              </w:rPr>
              <w:instrText xml:space="preserve"> PAGEREF _Toc192813526 \h </w:instrText>
            </w:r>
            <w:r>
              <w:rPr>
                <w:webHidden/>
                <w:color w:val="1F4E79" w:themeColor="accent1" w:themeShade="80"/>
              </w:rPr>
            </w:r>
            <w:r>
              <w:rPr>
                <w:webHidden/>
                <w:color w:val="1F4E79" w:themeColor="accent1" w:themeShade="80"/>
              </w:rPr>
              <w:fldChar w:fldCharType="separate"/>
            </w:r>
            <w:r>
              <w:rPr>
                <w:webHidden/>
                <w:color w:val="1F4E79" w:themeColor="accent1" w:themeShade="80"/>
              </w:rPr>
              <w:t>10</w:t>
            </w:r>
            <w:r>
              <w:rPr>
                <w:webHidden/>
                <w:color w:val="1F4E79" w:themeColor="accent1" w:themeShade="80"/>
              </w:rPr>
              <w:fldChar w:fldCharType="end"/>
            </w:r>
          </w:hyperlink>
        </w:p>
        <w:p w14:paraId="598B2951" w14:textId="4CAF83DE" w:rsidR="00BE0C6C" w:rsidRDefault="00BE0C6C" w:rsidP="00BE0C6C">
          <w:pPr>
            <w:pStyle w:val="31"/>
            <w:rPr>
              <w:rFonts w:asciiTheme="minorHAnsi" w:eastAsiaTheme="minorEastAsia" w:hAnsiTheme="minorHAnsi" w:cstheme="minorBidi"/>
              <w:color w:val="1F4E79" w:themeColor="accent1" w:themeShade="80"/>
              <w:sz w:val="22"/>
              <w:szCs w:val="22"/>
            </w:rPr>
          </w:pPr>
          <w:hyperlink w:anchor="_Toc192813527" w:history="1">
            <w:r w:rsidRPr="00397E5C">
              <w:rPr>
                <w:rStyle w:val="ad"/>
                <w:color w:val="023160" w:themeColor="hyperlink" w:themeShade="80"/>
              </w:rPr>
              <w:t>3.Метрики гибкости:</w:t>
            </w:r>
            <w:r>
              <w:rPr>
                <w:webHidden/>
                <w:color w:val="1F4E79" w:themeColor="accent1" w:themeShade="80"/>
              </w:rPr>
              <w:tab/>
            </w:r>
            <w:r>
              <w:rPr>
                <w:webHidden/>
                <w:color w:val="1F4E79" w:themeColor="accent1" w:themeShade="80"/>
              </w:rPr>
              <w:fldChar w:fldCharType="begin"/>
            </w:r>
            <w:r>
              <w:rPr>
                <w:webHidden/>
                <w:color w:val="1F4E79" w:themeColor="accent1" w:themeShade="80"/>
              </w:rPr>
              <w:instrText xml:space="preserve"> PAGEREF _Toc192813527 \h </w:instrText>
            </w:r>
            <w:r>
              <w:rPr>
                <w:webHidden/>
                <w:color w:val="1F4E79" w:themeColor="accent1" w:themeShade="80"/>
              </w:rPr>
            </w:r>
            <w:r>
              <w:rPr>
                <w:webHidden/>
                <w:color w:val="1F4E79" w:themeColor="accent1" w:themeShade="80"/>
              </w:rPr>
              <w:fldChar w:fldCharType="separate"/>
            </w:r>
            <w:r>
              <w:rPr>
                <w:webHidden/>
                <w:color w:val="1F4E79" w:themeColor="accent1" w:themeShade="80"/>
              </w:rPr>
              <w:t>10</w:t>
            </w:r>
            <w:r>
              <w:rPr>
                <w:webHidden/>
                <w:color w:val="1F4E79" w:themeColor="accent1" w:themeShade="80"/>
              </w:rPr>
              <w:fldChar w:fldCharType="end"/>
            </w:r>
          </w:hyperlink>
        </w:p>
        <w:p w14:paraId="4ABCFDD7" w14:textId="24C3DDD2" w:rsidR="00BE0C6C" w:rsidRDefault="00BE0C6C" w:rsidP="00BE0C6C">
          <w:pPr>
            <w:pStyle w:val="31"/>
            <w:rPr>
              <w:rFonts w:asciiTheme="minorHAnsi" w:eastAsiaTheme="minorEastAsia" w:hAnsiTheme="minorHAnsi" w:cstheme="minorBidi"/>
              <w:color w:val="1F4E79" w:themeColor="accent1" w:themeShade="80"/>
              <w:sz w:val="22"/>
              <w:szCs w:val="22"/>
            </w:rPr>
          </w:pPr>
          <w:hyperlink w:anchor="_Toc192813528" w:history="1">
            <w:r w:rsidRPr="00397E5C">
              <w:rPr>
                <w:rStyle w:val="ad"/>
                <w:color w:val="023160" w:themeColor="hyperlink" w:themeShade="80"/>
              </w:rPr>
              <w:t>5.Метрики производительности:</w:t>
            </w:r>
            <w:r>
              <w:rPr>
                <w:webHidden/>
                <w:color w:val="1F4E79" w:themeColor="accent1" w:themeShade="80"/>
              </w:rPr>
              <w:tab/>
            </w:r>
            <w:r>
              <w:rPr>
                <w:webHidden/>
                <w:color w:val="1F4E79" w:themeColor="accent1" w:themeShade="80"/>
              </w:rPr>
              <w:fldChar w:fldCharType="begin"/>
            </w:r>
            <w:r>
              <w:rPr>
                <w:webHidden/>
                <w:color w:val="1F4E79" w:themeColor="accent1" w:themeShade="80"/>
              </w:rPr>
              <w:instrText xml:space="preserve"> PAGEREF _Toc192813528 \h </w:instrText>
            </w:r>
            <w:r>
              <w:rPr>
                <w:webHidden/>
                <w:color w:val="1F4E79" w:themeColor="accent1" w:themeShade="80"/>
              </w:rPr>
            </w:r>
            <w:r>
              <w:rPr>
                <w:webHidden/>
                <w:color w:val="1F4E79" w:themeColor="accent1" w:themeShade="80"/>
              </w:rPr>
              <w:fldChar w:fldCharType="separate"/>
            </w:r>
            <w:r>
              <w:rPr>
                <w:webHidden/>
                <w:color w:val="1F4E79" w:themeColor="accent1" w:themeShade="80"/>
              </w:rPr>
              <w:t>11</w:t>
            </w:r>
            <w:r>
              <w:rPr>
                <w:webHidden/>
                <w:color w:val="1F4E79" w:themeColor="accent1" w:themeShade="80"/>
              </w:rPr>
              <w:fldChar w:fldCharType="end"/>
            </w:r>
          </w:hyperlink>
        </w:p>
        <w:p w14:paraId="4F62ECC8" w14:textId="127AEA35" w:rsidR="00BE0C6C" w:rsidRDefault="00BE0C6C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92813529" w:history="1">
            <w:r w:rsidRPr="00397E5C">
              <w:rPr>
                <w:rStyle w:val="ad"/>
                <w:i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_Toc192813529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2A008" w14:textId="30D435C6" w:rsidR="00BE0C6C" w:rsidRDefault="00BE0C6C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92813530" w:history="1">
            <w:r w:rsidRPr="00397E5C">
              <w:rPr>
                <w:rStyle w:val="ad"/>
                <w:i/>
                <w:noProof/>
              </w:rPr>
              <w:t>Библиография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_Toc192813530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42CE2" w14:textId="581FA905" w:rsidR="00BE0C6C" w:rsidRDefault="00BE0C6C">
          <w:r>
            <w:rPr>
              <w:b/>
              <w:bCs/>
            </w:rPr>
            <w:fldChar w:fldCharType="end"/>
          </w:r>
        </w:p>
      </w:sdtContent>
    </w:sdt>
    <w:p w14:paraId="00000018" w14:textId="77777777" w:rsidR="006D0921" w:rsidRDefault="006D0921">
      <w:pPr>
        <w:pStyle w:val="a3"/>
        <w:jc w:val="center"/>
        <w:rPr>
          <w:b/>
          <w:i/>
          <w:color w:val="5B9BD5"/>
          <w:u w:val="single"/>
        </w:rPr>
      </w:pPr>
    </w:p>
    <w:p w14:paraId="00000019" w14:textId="77777777" w:rsidR="006D0921" w:rsidRDefault="006D0921">
      <w:pPr>
        <w:pStyle w:val="a3"/>
        <w:jc w:val="center"/>
        <w:rPr>
          <w:b/>
          <w:i/>
          <w:color w:val="5B9BD5"/>
          <w:u w:val="single"/>
        </w:rPr>
      </w:pPr>
    </w:p>
    <w:p w14:paraId="0000001A" w14:textId="77777777" w:rsidR="006D0921" w:rsidRDefault="006D0921">
      <w:pPr>
        <w:pStyle w:val="a3"/>
        <w:jc w:val="center"/>
        <w:rPr>
          <w:b/>
          <w:i/>
          <w:color w:val="5B9BD5"/>
          <w:u w:val="single"/>
        </w:rPr>
      </w:pPr>
    </w:p>
    <w:p w14:paraId="0000001B" w14:textId="77777777" w:rsidR="006D0921" w:rsidRDefault="006D0921">
      <w:pPr>
        <w:pStyle w:val="a3"/>
        <w:rPr>
          <w:b/>
          <w:i/>
          <w:color w:val="5B9BD5"/>
          <w:u w:val="single"/>
        </w:rPr>
      </w:pPr>
    </w:p>
    <w:p w14:paraId="0000001C" w14:textId="77777777" w:rsidR="006D0921" w:rsidRDefault="006D0921"/>
    <w:p w14:paraId="5BE25248" w14:textId="4AF96EA6" w:rsidR="00BE0C6C" w:rsidRDefault="00BE0C6C">
      <w:pPr>
        <w:rPr>
          <w:b/>
          <w:bCs/>
          <w:i/>
          <w:color w:val="5B9BD5"/>
          <w:kern w:val="36"/>
          <w:sz w:val="56"/>
          <w:szCs w:val="56"/>
          <w:u w:val="single"/>
        </w:rPr>
      </w:pPr>
    </w:p>
    <w:p w14:paraId="3E3816EE" w14:textId="77777777" w:rsidR="001204CC" w:rsidRDefault="001204CC">
      <w:pPr>
        <w:pStyle w:val="1"/>
        <w:rPr>
          <w:i/>
          <w:color w:val="5B9BD5"/>
          <w:sz w:val="56"/>
          <w:szCs w:val="56"/>
          <w:u w:val="single"/>
        </w:rPr>
      </w:pPr>
    </w:p>
    <w:p w14:paraId="0000001F" w14:textId="01A46B36" w:rsidR="006D0921" w:rsidRDefault="00D30BD4" w:rsidP="00FD41CB">
      <w:pPr>
        <w:pStyle w:val="1"/>
        <w:jc w:val="center"/>
        <w:rPr>
          <w:i/>
          <w:color w:val="5B9BD5"/>
          <w:sz w:val="56"/>
          <w:szCs w:val="56"/>
          <w:u w:val="single"/>
        </w:rPr>
      </w:pPr>
      <w:bookmarkStart w:id="0" w:name="_Toc192813506"/>
      <w:r>
        <w:rPr>
          <w:i/>
          <w:color w:val="5B9BD5"/>
          <w:sz w:val="56"/>
          <w:szCs w:val="56"/>
          <w:u w:val="single"/>
        </w:rPr>
        <w:t>Введ</w:t>
      </w:r>
      <w:bookmarkStart w:id="1" w:name="_GoBack"/>
      <w:bookmarkEnd w:id="1"/>
      <w:r>
        <w:rPr>
          <w:i/>
          <w:color w:val="5B9BD5"/>
          <w:sz w:val="56"/>
          <w:szCs w:val="56"/>
          <w:u w:val="single"/>
        </w:rPr>
        <w:t>ение</w:t>
      </w:r>
      <w:bookmarkEnd w:id="0"/>
    </w:p>
    <w:p w14:paraId="00000020" w14:textId="77777777" w:rsidR="006D0921" w:rsidRDefault="00D30BD4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color w:val="000000"/>
          <w:sz w:val="28"/>
          <w:szCs w:val="28"/>
        </w:rPr>
      </w:pPr>
      <w:r>
        <w:rPr>
          <w:color w:val="000000"/>
          <w:sz w:val="32"/>
          <w:szCs w:val="32"/>
        </w:rPr>
        <w:t xml:space="preserve">Метрики </w:t>
      </w:r>
      <w:r>
        <w:rPr>
          <w:color w:val="000000"/>
          <w:sz w:val="28"/>
          <w:szCs w:val="28"/>
        </w:rPr>
        <w:t>являются неотъемлемой частью анализа и оценки автоматизированных информационных систем (АИС), а также моделей, используемых при их проектировании. Они представляют собой количественные и качественные показатели, которые позволяют измерять характеристики си</w:t>
      </w:r>
      <w:r>
        <w:rPr>
          <w:color w:val="000000"/>
          <w:sz w:val="28"/>
          <w:szCs w:val="28"/>
        </w:rPr>
        <w:t>стемы, такие как производительность, надежность, безопасность, удобство использования и эффективность разработки. Без применения метрик сложно объективно оценить, насколько хорошо функционирует система и соответствует ли она требованиям бизнеса.</w:t>
      </w:r>
    </w:p>
    <w:p w14:paraId="00000021" w14:textId="77777777" w:rsidR="006D0921" w:rsidRDefault="00D30BD4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Основное п</w:t>
      </w:r>
      <w:r>
        <w:rPr>
          <w:color w:val="000000"/>
          <w:sz w:val="28"/>
          <w:szCs w:val="28"/>
        </w:rPr>
        <w:t>редназначение метрик заключается в обеспечении измеримого подхода к анализу и совершенствованию АИС. Они позволяют разработчикам, аналитикам и руководителям проектов выявлять узкие места системы, прогнозировать возможные сбои и оптимизировать процессы рабо</w:t>
      </w:r>
      <w:r>
        <w:rPr>
          <w:color w:val="000000"/>
          <w:sz w:val="28"/>
          <w:szCs w:val="28"/>
        </w:rPr>
        <w:t>ты с данными. Использование метрик дает возможность сравнивать разные решения, оценивать их влияние на производительность и принимать обоснованные управленческие решения.</w:t>
      </w:r>
    </w:p>
    <w:p w14:paraId="00000022" w14:textId="77777777" w:rsidR="006D0921" w:rsidRDefault="00D30BD4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Главный профит от использования метрик заключается в повышении качества разрабатываемых и эксплуатируемых систем. Они помогают минимизировать риски, связанные с ошибками в архитектуре, улучшить пользовательский опыт и повысить общую эффективность работы ор</w:t>
      </w:r>
      <w:r>
        <w:rPr>
          <w:color w:val="000000"/>
          <w:sz w:val="28"/>
          <w:szCs w:val="28"/>
        </w:rPr>
        <w:t>ганизации. Метрики для анализа и проектирования позволяют не только оценивать текущие характеристики системы, но и предсказывать ее поведение в будущем, что делает процесс разработки более управляемым и предсказуемым.</w:t>
      </w:r>
    </w:p>
    <w:p w14:paraId="00000023" w14:textId="77777777" w:rsidR="006D0921" w:rsidRDefault="00D30BD4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Кроме того, метрики обеспечивают прозр</w:t>
      </w:r>
      <w:r>
        <w:rPr>
          <w:color w:val="000000"/>
          <w:sz w:val="28"/>
          <w:szCs w:val="28"/>
        </w:rPr>
        <w:t>ачность разработки, позволяя различным участникам процесса — от программистов до заказчиков — лучше понимать, какие аспекты системы требуют внимания. В современных условиях, когда технологии стремительно развиваются, умение правильно использовать метрики с</w:t>
      </w:r>
      <w:r>
        <w:rPr>
          <w:color w:val="000000"/>
          <w:sz w:val="28"/>
          <w:szCs w:val="28"/>
        </w:rPr>
        <w:t>тановится важным конкурентным преимуществом для компаний.</w:t>
      </w:r>
    </w:p>
    <w:p w14:paraId="00000024" w14:textId="77777777" w:rsidR="006D0921" w:rsidRDefault="00D30BD4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Таким образом, метрики являются не просто инструментом измерения, а важным элементом стратегического управления разработкой АИС. Они позволяют добиваться высокой эффективности, надежности и безопасн</w:t>
      </w:r>
      <w:r>
        <w:rPr>
          <w:color w:val="000000"/>
          <w:sz w:val="28"/>
          <w:szCs w:val="28"/>
        </w:rPr>
        <w:t>ости систем, делая их более адаптивными к изменяющимся требованиям бизнеса и пользователей.</w:t>
      </w:r>
    </w:p>
    <w:p w14:paraId="00000025" w14:textId="77777777" w:rsidR="006D0921" w:rsidRDefault="006D0921">
      <w:pPr>
        <w:pStyle w:val="3"/>
        <w:rPr>
          <w:sz w:val="28"/>
          <w:szCs w:val="28"/>
        </w:rPr>
      </w:pPr>
    </w:p>
    <w:p w14:paraId="00000026" w14:textId="77777777" w:rsidR="006D0921" w:rsidRDefault="006D0921">
      <w:pPr>
        <w:pStyle w:val="3"/>
        <w:rPr>
          <w:sz w:val="28"/>
          <w:szCs w:val="28"/>
        </w:rPr>
      </w:pPr>
    </w:p>
    <w:p w14:paraId="565EF80A" w14:textId="77777777" w:rsidR="001204CC" w:rsidRDefault="001204CC">
      <w:pPr>
        <w:pStyle w:val="1"/>
        <w:jc w:val="center"/>
        <w:rPr>
          <w:i/>
          <w:color w:val="5B9BD5"/>
          <w:sz w:val="56"/>
          <w:szCs w:val="56"/>
          <w:u w:val="single"/>
        </w:rPr>
      </w:pPr>
    </w:p>
    <w:p w14:paraId="2ADF8288" w14:textId="4ADA2B37" w:rsidR="00BE0C6C" w:rsidRDefault="00BE0C6C" w:rsidP="00BE0C6C">
      <w:pPr>
        <w:pStyle w:val="1"/>
        <w:jc w:val="center"/>
        <w:rPr>
          <w:i/>
          <w:color w:val="5B9BD5"/>
          <w:sz w:val="56"/>
          <w:szCs w:val="56"/>
          <w:u w:val="single"/>
        </w:rPr>
      </w:pPr>
      <w:bookmarkStart w:id="2" w:name="_Toc192813507"/>
      <w:r>
        <w:rPr>
          <w:i/>
          <w:color w:val="5B9BD5"/>
          <w:sz w:val="56"/>
          <w:szCs w:val="56"/>
          <w:u w:val="single"/>
        </w:rPr>
        <w:t>Стандарты оценки качества информационных систем</w:t>
      </w:r>
      <w:bookmarkEnd w:id="2"/>
    </w:p>
    <w:p w14:paraId="2EB8CD26" w14:textId="77777777" w:rsidR="00BE0C6C" w:rsidRPr="00BE0C6C" w:rsidRDefault="00BE0C6C" w:rsidP="00BE0C6C">
      <w:pPr>
        <w:pStyle w:val="1"/>
        <w:jc w:val="center"/>
        <w:rPr>
          <w:i/>
          <w:color w:val="5B9BD5"/>
          <w:sz w:val="56"/>
          <w:szCs w:val="56"/>
          <w:u w:val="single"/>
        </w:rPr>
      </w:pPr>
    </w:p>
    <w:p w14:paraId="737D0B1B" w14:textId="6FFEBDDD" w:rsidR="001204CC" w:rsidRDefault="001204CC" w:rsidP="001204CC">
      <w:pPr>
        <w:pStyle w:val="a5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В отечественной практике разработки и сопровождения автоматизированных программных систем основным регламентирующим документом является </w:t>
      </w:r>
      <w:r>
        <w:rPr>
          <w:rStyle w:val="a6"/>
          <w:rFonts w:ascii="Georgia" w:hAnsi="Georgia"/>
          <w:color w:val="333333"/>
        </w:rPr>
        <w:t>ГОСТ Р ИСО/МЭК 9126-23.</w:t>
      </w:r>
    </w:p>
    <w:p w14:paraId="0333301F" w14:textId="638035F2" w:rsidR="001204CC" w:rsidRPr="001204CC" w:rsidRDefault="001204CC" w:rsidP="001204CC">
      <w:pPr>
        <w:pStyle w:val="a5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Стандарт определяет </w:t>
      </w:r>
      <w:r w:rsidR="00BE0C6C">
        <w:rPr>
          <w:rFonts w:ascii="Georgia" w:hAnsi="Georgia"/>
          <w:color w:val="333333"/>
        </w:rPr>
        <w:t>пять</w:t>
      </w:r>
      <w:r>
        <w:rPr>
          <w:rFonts w:ascii="Georgia" w:hAnsi="Georgia"/>
          <w:color w:val="333333"/>
        </w:rPr>
        <w:t xml:space="preserve"> характеристик, которые с минимальным дублированием описывают качество программного обеспечения. Данные характеристики образуют основу для дальнейшего уточнения и описания качества программного обеспечения базируются на требованиях ISO 8402.</w:t>
      </w:r>
    </w:p>
    <w:p w14:paraId="5DC9B900" w14:textId="23D7C7D6" w:rsidR="001204CC" w:rsidRDefault="001204CC" w:rsidP="001204CC">
      <w:pPr>
        <w:pStyle w:val="a5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Определение характеристик и соответствующая модель процесса оценки качества, приведенные в </w:t>
      </w:r>
      <w:proofErr w:type="gramStart"/>
      <w:r>
        <w:rPr>
          <w:rFonts w:ascii="Georgia" w:hAnsi="Georgia"/>
          <w:color w:val="333333"/>
        </w:rPr>
        <w:t>указанном стандарте</w:t>
      </w:r>
      <w:proofErr w:type="gramEnd"/>
      <w:r>
        <w:rPr>
          <w:rFonts w:ascii="Georgia" w:hAnsi="Georgia"/>
          <w:color w:val="333333"/>
        </w:rPr>
        <w:t xml:space="preserve"> используются тогда, когда известны требования, предъявляемые к программной продукции и оценивается её качество в процессе жизненного цикла. Эти характеристики могут применяться к любому виду программного обеспечения, включая программы для ЭВМ и данные, входящие в программно-</w:t>
      </w:r>
      <w:hyperlink r:id="rId10" w:history="1">
        <w:r w:rsidRPr="00BE0C6C">
          <w:rPr>
            <w:rFonts w:ascii="Georgia" w:hAnsi="Georgia"/>
            <w:color w:val="333333"/>
          </w:rPr>
          <w:t>технические средства</w:t>
        </w:r>
      </w:hyperlink>
      <w:r>
        <w:rPr>
          <w:rFonts w:ascii="Georgia" w:hAnsi="Georgia"/>
          <w:color w:val="333333"/>
        </w:rPr>
        <w:t> (встроенные программы).</w:t>
      </w:r>
    </w:p>
    <w:p w14:paraId="281A2D38" w14:textId="77777777" w:rsidR="00BE0C6C" w:rsidRDefault="00BE0C6C" w:rsidP="001204CC">
      <w:pPr>
        <w:pStyle w:val="a5"/>
        <w:rPr>
          <w:rFonts w:ascii="Georgia" w:hAnsi="Georgia"/>
          <w:color w:val="333333"/>
        </w:rPr>
      </w:pPr>
    </w:p>
    <w:p w14:paraId="1ECB277F" w14:textId="77777777" w:rsidR="001204CC" w:rsidRDefault="001204CC" w:rsidP="001204CC">
      <w:pPr>
        <w:pStyle w:val="a5"/>
        <w:rPr>
          <w:rFonts w:ascii="Georgia" w:hAnsi="Georgia"/>
          <w:color w:val="333333"/>
        </w:rPr>
      </w:pPr>
      <w:r>
        <w:rPr>
          <w:rStyle w:val="a6"/>
          <w:rFonts w:ascii="Georgia" w:hAnsi="Georgia"/>
          <w:color w:val="333333"/>
        </w:rPr>
        <w:t>Характеристики качества программного обеспечения:</w:t>
      </w:r>
    </w:p>
    <w:p w14:paraId="72B6EC3B" w14:textId="24318C3B" w:rsidR="001204CC" w:rsidRDefault="001204CC" w:rsidP="001204CC">
      <w:pPr>
        <w:pStyle w:val="a5"/>
        <w:rPr>
          <w:rFonts w:ascii="Georgia" w:hAnsi="Georgia"/>
          <w:color w:val="333333"/>
        </w:rPr>
      </w:pPr>
      <w:bookmarkStart w:id="3" w:name="_Toc192813508"/>
      <w:r w:rsidRPr="00BE0C6C">
        <w:rPr>
          <w:rStyle w:val="30"/>
          <w:color w:val="1F4E79" w:themeColor="accent1" w:themeShade="80"/>
          <w:sz w:val="28"/>
        </w:rPr>
        <w:t>1. </w:t>
      </w:r>
      <w:hyperlink r:id="rId11" w:history="1">
        <w:r w:rsidR="00BE0C6C" w:rsidRPr="00BE0C6C">
          <w:rPr>
            <w:rStyle w:val="30"/>
            <w:color w:val="1F4E79" w:themeColor="accent1" w:themeShade="80"/>
            <w:sz w:val="28"/>
          </w:rPr>
          <w:t>Ф</w:t>
        </w:r>
        <w:r w:rsidRPr="00BE0C6C">
          <w:rPr>
            <w:rStyle w:val="30"/>
            <w:color w:val="1F4E79" w:themeColor="accent1" w:themeShade="80"/>
            <w:sz w:val="28"/>
          </w:rPr>
          <w:t>ункциональные возможности</w:t>
        </w:r>
        <w:bookmarkEnd w:id="3"/>
      </w:hyperlink>
      <w:r>
        <w:rPr>
          <w:rFonts w:ascii="Georgia" w:hAnsi="Georgia"/>
          <w:color w:val="333333"/>
        </w:rPr>
        <w:t> – набор атрибутов, относящийся к набору функций и их конкретным свойствам. Функциями являются те, которые реализуют установленные или предполагаемые потребности. </w:t>
      </w:r>
      <w:r>
        <w:rPr>
          <w:rFonts w:ascii="Georgia" w:hAnsi="Georgia"/>
          <w:i/>
          <w:iCs/>
          <w:color w:val="333333"/>
        </w:rPr>
        <w:t>Данные признаки задают то</w:t>
      </w:r>
      <w:r w:rsidRPr="00BE0C6C">
        <w:rPr>
          <w:rFonts w:ascii="Georgia" w:hAnsi="Georgia"/>
          <w:color w:val="333333"/>
        </w:rPr>
        <w:t xml:space="preserve">, </w:t>
      </w:r>
      <w:r w:rsidRPr="00BE0C6C">
        <w:rPr>
          <w:rFonts w:ascii="Georgia" w:hAnsi="Georgia"/>
          <w:i/>
          <w:color w:val="333333"/>
        </w:rPr>
        <w:t>что </w:t>
      </w:r>
      <w:hyperlink r:id="rId12" w:history="1">
        <w:r w:rsidRPr="00BE0C6C">
          <w:rPr>
            <w:rFonts w:ascii="Georgia" w:hAnsi="Georgia"/>
            <w:i/>
            <w:color w:val="333333"/>
          </w:rPr>
          <w:t>программное обеспечение</w:t>
        </w:r>
      </w:hyperlink>
      <w:r>
        <w:rPr>
          <w:rFonts w:ascii="Georgia" w:hAnsi="Georgia"/>
          <w:i/>
          <w:iCs/>
          <w:color w:val="333333"/>
        </w:rPr>
        <w:t> выполняет для удовлетворения потребностей, тогда как другие описывают в основном, когда и как это осуществляется.</w:t>
      </w:r>
    </w:p>
    <w:p w14:paraId="6E917D01" w14:textId="612588D5" w:rsidR="001204CC" w:rsidRDefault="001204CC" w:rsidP="001204CC">
      <w:pPr>
        <w:pStyle w:val="a5"/>
        <w:rPr>
          <w:rFonts w:ascii="Georgia" w:hAnsi="Georgia"/>
          <w:color w:val="333333"/>
        </w:rPr>
      </w:pPr>
      <w:bookmarkStart w:id="4" w:name="_Toc192813509"/>
      <w:r w:rsidRPr="00BE0C6C">
        <w:rPr>
          <w:rStyle w:val="30"/>
          <w:color w:val="1F4E79" w:themeColor="accent1" w:themeShade="80"/>
          <w:sz w:val="28"/>
        </w:rPr>
        <w:t>2. </w:t>
      </w:r>
      <w:r w:rsidR="00BE0C6C" w:rsidRPr="00BE0C6C">
        <w:rPr>
          <w:rStyle w:val="30"/>
          <w:color w:val="1F4E79" w:themeColor="accent1" w:themeShade="80"/>
          <w:sz w:val="28"/>
        </w:rPr>
        <w:t>Н</w:t>
      </w:r>
      <w:r w:rsidRPr="00BE0C6C">
        <w:rPr>
          <w:rStyle w:val="30"/>
          <w:color w:val="1F4E79" w:themeColor="accent1" w:themeShade="80"/>
          <w:sz w:val="28"/>
        </w:rPr>
        <w:t>адежность</w:t>
      </w:r>
      <w:bookmarkEnd w:id="4"/>
      <w:r w:rsidRPr="00BE0C6C">
        <w:rPr>
          <w:rFonts w:ascii="Georgia" w:hAnsi="Georgia"/>
          <w:color w:val="1F4E79" w:themeColor="accent1" w:themeShade="80"/>
          <w:sz w:val="28"/>
        </w:rPr>
        <w:t> </w:t>
      </w:r>
      <w:r>
        <w:rPr>
          <w:rFonts w:ascii="Georgia" w:hAnsi="Georgia"/>
          <w:color w:val="333333"/>
        </w:rPr>
        <w:t>– набор атрибутов, относящийся к способности ПО сохранять свой уровень качества функционирования при установленных условиях за установленный период времени. Износ или старение программного обеспечения не происходит.</w:t>
      </w:r>
    </w:p>
    <w:p w14:paraId="12D06AF1" w14:textId="42FD48AF" w:rsidR="001204CC" w:rsidRDefault="001204CC" w:rsidP="001204CC">
      <w:pPr>
        <w:rPr>
          <w:rFonts w:ascii="Arial" w:hAnsi="Arial" w:cs="Arial"/>
          <w:color w:val="333333"/>
          <w:sz w:val="27"/>
          <w:szCs w:val="27"/>
        </w:rPr>
      </w:pPr>
    </w:p>
    <w:p w14:paraId="77A62354" w14:textId="0A1B8B30" w:rsidR="001204CC" w:rsidRPr="001204CC" w:rsidRDefault="001204CC" w:rsidP="001204CC">
      <w:pPr>
        <w:shd w:val="clear" w:color="auto" w:fill="FFFFFF"/>
        <w:rPr>
          <w:color w:val="0563C1" w:themeColor="hyperlink"/>
          <w:sz w:val="2"/>
          <w:szCs w:val="2"/>
          <w:u w:val="single"/>
        </w:rPr>
      </w:pPr>
      <w:r>
        <w:rPr>
          <w:rFonts w:ascii="Arial" w:hAnsi="Arial" w:cs="Arial"/>
          <w:color w:val="333333"/>
          <w:sz w:val="2"/>
          <w:szCs w:val="2"/>
        </w:rPr>
        <w:fldChar w:fldCharType="begin"/>
      </w:r>
      <w:r>
        <w:rPr>
          <w:rFonts w:ascii="Arial" w:hAnsi="Arial" w:cs="Arial"/>
          <w:color w:val="333333"/>
          <w:sz w:val="2"/>
          <w:szCs w:val="2"/>
        </w:rPr>
        <w:instrText xml:space="preserve"> HYPERLINK "https://yandex.ru/an/count/We8ejI_zOoVX2Ldy0QKJ09DaZjum0RrPfwGB709UwFEvtDcp_SwTDzpvNXYou_LjErpRjf6iHKLK819998YCWaRCI5f2ejQWXf2p0wPiEdtqoYuMK2gzXPwu6qymw3ZE99uBdOGzMPFKsVeVLEOAg_32uAReQ4sCjznLTN305fqT9XgP7AwKvaAG0D2m0Aq4WEG2j1805XQWbG2Gi02j181H2j1A03XOW5O2iyG2j1AOJIb0Au4POW7Q3b_GcD00jV3f1MGZ08VbV4qO3ZhXyu50a9mk4X-HAHDYjfxd5AQ50RwaDweJIB3qn4413pv11HoiprA4XnaLFS6qh1jlNeiQKYabdCytJ3PU_sNb8u0DN9so8pku9DQLMT5gs9jrPLQq6hOxtMIsHko0hkjwZSuXQtTyoih2HuI6IzPb3CbJCMA318250MmTqBLx4Rd4yg0MlJzn80Rj1bip4p_9lxz22rkFrMV88EZ0sm9e2jiP9rvun92REfOPeyDyCPW5bN111ju2J7S3-n381wpkJrDlkJU__ikgoVLVLisTLaJyOWryWJ-SGPR53vxXKVQ_CNTWtnjp1_Qv5BgwVx-Fs7qj0M3lpn80zZBDVimiCvVUertNTHrBcvT0qY0dwKOP6jn13NABtZkeGMxHsm3ehAyZv9BepKojBm_WnsNEa_sUboj0FwOz-00fPAsJ_zvGjDhHwBUqhkjT5ArsD7gjDsAbgyhCPxtNVVc97f4sn76FDfg949ihbKgb32Ovu6nQKlb9a23631gE1Fm44loFBFeiFdXBdrTW0C9ZgLDQYdAEKVGZZVRhUn5v5EXQ1sLKggSJjrCnq3GGPI0ngFqlh1I0oIG0~2?test-tag=493680720871457&amp;banner-sizes=eyI3MjA1NzYxMDM4OTU3MDE2OCI6IjE5OHgzMDAifQ%3D%3D&amp;ctime=1741913274247&amp;actual-format=14&amp;pcodever=1227650&amp;banner-test-tags=eyI3MjA1NzYxMDM4OTU3MDE2OCI6IjU3MzYxIn0%3D&amp;rendered-direct-assets=eyI3MjA1NzYxMDM4OTU3MDE2OCI6MTA0ODYzM30&amp;width=402&amp;height=300&amp;stat-id=17&amp;partner-stat-id=2&amp;pcode-active-testids=1202419%2C0%2C54%3B1221188%2C0%2C44" \t "_blank" </w:instrText>
      </w:r>
      <w:r>
        <w:rPr>
          <w:rFonts w:ascii="Arial" w:hAnsi="Arial" w:cs="Arial"/>
          <w:color w:val="333333"/>
          <w:sz w:val="2"/>
          <w:szCs w:val="2"/>
        </w:rPr>
        <w:fldChar w:fldCharType="separate"/>
      </w:r>
    </w:p>
    <w:p w14:paraId="3BA647B9" w14:textId="77777777" w:rsidR="001204CC" w:rsidRDefault="001204CC" w:rsidP="001204CC">
      <w:pPr>
        <w:shd w:val="clear" w:color="auto" w:fill="FFFFFF"/>
        <w:rPr>
          <w:rFonts w:ascii="Arial" w:hAnsi="Arial" w:cs="Arial"/>
          <w:color w:val="333333"/>
          <w:sz w:val="2"/>
          <w:szCs w:val="2"/>
        </w:rPr>
      </w:pPr>
      <w:r>
        <w:rPr>
          <w:rFonts w:ascii="Arial" w:hAnsi="Arial" w:cs="Arial"/>
          <w:color w:val="333333"/>
          <w:sz w:val="2"/>
          <w:szCs w:val="2"/>
        </w:rPr>
        <w:fldChar w:fldCharType="end"/>
      </w:r>
    </w:p>
    <w:p w14:paraId="12A6FB35" w14:textId="0BE6B981" w:rsidR="001204CC" w:rsidRPr="001204CC" w:rsidRDefault="001204CC" w:rsidP="001204CC">
      <w:pPr>
        <w:shd w:val="clear" w:color="auto" w:fill="FFFFFF"/>
        <w:rPr>
          <w:rFonts w:ascii="Helvetica" w:hAnsi="Helvetica" w:cs="Arial"/>
          <w:caps/>
          <w:color w:val="333333"/>
          <w:spacing w:val="30"/>
          <w:sz w:val="12"/>
          <w:szCs w:val="12"/>
        </w:rPr>
      </w:pPr>
      <w:r>
        <w:rPr>
          <w:rFonts w:ascii="Georgia" w:hAnsi="Georgia"/>
          <w:i/>
          <w:iCs/>
          <w:color w:val="333333"/>
        </w:rPr>
        <w:t>Ограничения надежности возникают из-за ошибок в требованиях, проекте и реализации.</w:t>
      </w:r>
    </w:p>
    <w:p w14:paraId="2AFFDD3F" w14:textId="3F7ACB89" w:rsidR="001204CC" w:rsidRDefault="001204CC" w:rsidP="001204CC">
      <w:pPr>
        <w:pStyle w:val="a5"/>
        <w:rPr>
          <w:rFonts w:ascii="Georgia" w:hAnsi="Georgia"/>
          <w:color w:val="333333"/>
        </w:rPr>
      </w:pPr>
      <w:bookmarkStart w:id="5" w:name="_Toc192813510"/>
      <w:r w:rsidRPr="00BE0C6C">
        <w:rPr>
          <w:rStyle w:val="30"/>
          <w:color w:val="1F4E79" w:themeColor="accent1" w:themeShade="80"/>
          <w:sz w:val="28"/>
        </w:rPr>
        <w:t>3. </w:t>
      </w:r>
      <w:r w:rsidR="00BE0C6C" w:rsidRPr="00BE0C6C">
        <w:rPr>
          <w:rStyle w:val="30"/>
          <w:color w:val="1F4E79" w:themeColor="accent1" w:themeShade="80"/>
          <w:sz w:val="28"/>
        </w:rPr>
        <w:t>П</w:t>
      </w:r>
      <w:r w:rsidRPr="00BE0C6C">
        <w:rPr>
          <w:rStyle w:val="30"/>
          <w:color w:val="1F4E79" w:themeColor="accent1" w:themeShade="80"/>
          <w:sz w:val="28"/>
        </w:rPr>
        <w:t>рактичность</w:t>
      </w:r>
      <w:bookmarkEnd w:id="5"/>
      <w:r w:rsidRPr="00BE0C6C">
        <w:rPr>
          <w:rFonts w:ascii="Georgia" w:hAnsi="Georgia"/>
          <w:color w:val="1F4E79" w:themeColor="accent1" w:themeShade="80"/>
          <w:sz w:val="28"/>
        </w:rPr>
        <w:t> </w:t>
      </w:r>
      <w:r>
        <w:rPr>
          <w:rFonts w:ascii="Georgia" w:hAnsi="Georgia"/>
          <w:color w:val="333333"/>
        </w:rPr>
        <w:t xml:space="preserve">– набор признаков, относящийся к объему работ, требуемых для использования и индивидуальной оценки такого использования определенным или предполагаемым кругом пользователей. «Пользователи» </w:t>
      </w:r>
      <w:r>
        <w:rPr>
          <w:rFonts w:ascii="Georgia" w:hAnsi="Georgia"/>
          <w:color w:val="333333"/>
        </w:rPr>
        <w:lastRenderedPageBreak/>
        <w:t>интерпретируются как большинство непосредственных пользователей интерактивного программного обеспечения.</w:t>
      </w:r>
    </w:p>
    <w:p w14:paraId="34D78E2F" w14:textId="77777777" w:rsidR="001204CC" w:rsidRDefault="001204CC" w:rsidP="001204CC">
      <w:pPr>
        <w:pStyle w:val="a5"/>
        <w:rPr>
          <w:rFonts w:ascii="Georgia" w:hAnsi="Georgia"/>
          <w:color w:val="333333"/>
        </w:rPr>
      </w:pPr>
      <w:r>
        <w:rPr>
          <w:rFonts w:ascii="Georgia" w:hAnsi="Georgia"/>
          <w:i/>
          <w:iCs/>
          <w:color w:val="333333"/>
        </w:rPr>
        <w:t xml:space="preserve">Круг пользователей может включать операторов, конечных пользователей и косвенных пользователей, на которых влияет данное ПО или которое зависят от его использования. Практичность должная рассматриваться при всем разнообразии условий эксплуатации пользователем, которые могут влиять </w:t>
      </w:r>
      <w:r w:rsidRPr="00BE0C6C">
        <w:rPr>
          <w:rFonts w:ascii="Georgia" w:hAnsi="Georgia"/>
          <w:i/>
          <w:color w:val="333333"/>
        </w:rPr>
        <w:t>на </w:t>
      </w:r>
      <w:hyperlink r:id="rId13" w:history="1">
        <w:r w:rsidRPr="00BE0C6C">
          <w:rPr>
            <w:rFonts w:ascii="Georgia" w:hAnsi="Georgia"/>
            <w:i/>
            <w:color w:val="333333"/>
          </w:rPr>
          <w:t>программное обеспечение</w:t>
        </w:r>
      </w:hyperlink>
      <w:r>
        <w:rPr>
          <w:rFonts w:ascii="Georgia" w:hAnsi="Georgia"/>
          <w:i/>
          <w:iCs/>
          <w:color w:val="333333"/>
        </w:rPr>
        <w:t>, включая подготовку к использованию и оценку результатов.</w:t>
      </w:r>
    </w:p>
    <w:p w14:paraId="4C7661D0" w14:textId="5EF16A09" w:rsidR="001204CC" w:rsidRDefault="001204CC" w:rsidP="001204CC">
      <w:pPr>
        <w:pStyle w:val="a5"/>
        <w:rPr>
          <w:rFonts w:ascii="Georgia" w:hAnsi="Georgia"/>
          <w:color w:val="333333"/>
        </w:rPr>
      </w:pPr>
      <w:bookmarkStart w:id="6" w:name="_Toc192813511"/>
      <w:r w:rsidRPr="00BE0C6C">
        <w:rPr>
          <w:rStyle w:val="30"/>
          <w:color w:val="1F4E79" w:themeColor="accent1" w:themeShade="80"/>
          <w:sz w:val="28"/>
        </w:rPr>
        <w:t>4. </w:t>
      </w:r>
      <w:r w:rsidR="00BE0C6C" w:rsidRPr="00BE0C6C">
        <w:rPr>
          <w:rStyle w:val="30"/>
          <w:color w:val="1F4E79" w:themeColor="accent1" w:themeShade="80"/>
          <w:sz w:val="28"/>
        </w:rPr>
        <w:t>Э</w:t>
      </w:r>
      <w:r w:rsidRPr="00BE0C6C">
        <w:rPr>
          <w:rStyle w:val="30"/>
          <w:color w:val="1F4E79" w:themeColor="accent1" w:themeShade="80"/>
          <w:sz w:val="28"/>
        </w:rPr>
        <w:t>ффективность</w:t>
      </w:r>
      <w:bookmarkEnd w:id="6"/>
      <w:r w:rsidRPr="00BE0C6C">
        <w:rPr>
          <w:rFonts w:ascii="Georgia" w:hAnsi="Georgia"/>
          <w:color w:val="1F4E79" w:themeColor="accent1" w:themeShade="80"/>
          <w:sz w:val="28"/>
        </w:rPr>
        <w:t> </w:t>
      </w:r>
      <w:r>
        <w:rPr>
          <w:rFonts w:ascii="Georgia" w:hAnsi="Georgia"/>
          <w:color w:val="333333"/>
        </w:rPr>
        <w:t>– атрибуты, характеризующие соотношения между уровнем качества функционирования программного обеспечения и объемом используемых ресурсов при установленных условиях. Ресурсы могут включать другие </w:t>
      </w:r>
      <w:hyperlink r:id="rId14" w:history="1">
        <w:r w:rsidRPr="00BE0C6C">
          <w:rPr>
            <w:rFonts w:ascii="Georgia" w:hAnsi="Georgia"/>
            <w:color w:val="333333"/>
          </w:rPr>
          <w:t>программные продукты</w:t>
        </w:r>
      </w:hyperlink>
      <w:r>
        <w:rPr>
          <w:rFonts w:ascii="Georgia" w:hAnsi="Georgia"/>
          <w:color w:val="333333"/>
        </w:rPr>
        <w:t>, </w:t>
      </w:r>
      <w:hyperlink r:id="rId15" w:history="1">
        <w:r w:rsidRPr="00BE0C6C">
          <w:rPr>
            <w:rFonts w:ascii="Georgia" w:hAnsi="Georgia"/>
            <w:color w:val="333333"/>
          </w:rPr>
          <w:t>технические средства</w:t>
        </w:r>
      </w:hyperlink>
      <w:r>
        <w:rPr>
          <w:rFonts w:ascii="Georgia" w:hAnsi="Georgia"/>
          <w:color w:val="333333"/>
        </w:rPr>
        <w:t>, материалы (бумага, гибкие диски и др.), услуги эксплуатирующего, сопровождающего или обслуживающего персонала, а также время, используемое для решения задач.</w:t>
      </w:r>
    </w:p>
    <w:p w14:paraId="1F433393" w14:textId="5214DDE4" w:rsidR="001204CC" w:rsidRDefault="001204CC" w:rsidP="001204CC">
      <w:pPr>
        <w:pStyle w:val="a5"/>
        <w:rPr>
          <w:rFonts w:ascii="Georgia" w:hAnsi="Georgia"/>
          <w:color w:val="333333"/>
        </w:rPr>
      </w:pPr>
      <w:bookmarkStart w:id="7" w:name="_Toc192813512"/>
      <w:r w:rsidRPr="00BE0C6C">
        <w:rPr>
          <w:rStyle w:val="30"/>
          <w:color w:val="1F4E79" w:themeColor="accent1" w:themeShade="80"/>
          <w:sz w:val="28"/>
        </w:rPr>
        <w:t>5. </w:t>
      </w:r>
      <w:r w:rsidR="00BE0C6C" w:rsidRPr="00BE0C6C">
        <w:rPr>
          <w:rStyle w:val="30"/>
          <w:color w:val="1F4E79" w:themeColor="accent1" w:themeShade="80"/>
          <w:sz w:val="28"/>
        </w:rPr>
        <w:t>М</w:t>
      </w:r>
      <w:r w:rsidRPr="00BE0C6C">
        <w:rPr>
          <w:rStyle w:val="30"/>
          <w:color w:val="1F4E79" w:themeColor="accent1" w:themeShade="80"/>
          <w:sz w:val="28"/>
        </w:rPr>
        <w:t>обильность</w:t>
      </w:r>
      <w:bookmarkEnd w:id="7"/>
      <w:r>
        <w:rPr>
          <w:rFonts w:ascii="Georgia" w:hAnsi="Georgia"/>
          <w:color w:val="333333"/>
        </w:rPr>
        <w:t> – атрибуты, характеризующие способность ПО быть перенесенным из одного окружения в другое. Окружение может включать организационное, техническое, программное, информационное окружения.</w:t>
      </w:r>
    </w:p>
    <w:p w14:paraId="4606199D" w14:textId="44F5E43E" w:rsidR="001204CC" w:rsidRPr="001204CC" w:rsidRDefault="001204CC" w:rsidP="001204CC">
      <w:pPr>
        <w:tabs>
          <w:tab w:val="left" w:pos="7005"/>
        </w:tabs>
        <w:rPr>
          <w:b/>
          <w:bCs/>
          <w:i/>
          <w:color w:val="5B9BD5"/>
          <w:kern w:val="36"/>
          <w:sz w:val="56"/>
          <w:szCs w:val="56"/>
          <w:u w:val="single"/>
        </w:rPr>
      </w:pPr>
      <w:r w:rsidRPr="001204CC">
        <w:rPr>
          <w:b/>
          <w:i/>
          <w:color w:val="5B9BD5"/>
          <w:sz w:val="56"/>
          <w:szCs w:val="56"/>
          <w:u w:val="single"/>
        </w:rPr>
        <w:t xml:space="preserve"> </w:t>
      </w:r>
    </w:p>
    <w:p w14:paraId="00000027" w14:textId="35A64086" w:rsidR="006D0921" w:rsidRDefault="00D30BD4">
      <w:pPr>
        <w:pStyle w:val="1"/>
        <w:jc w:val="center"/>
        <w:rPr>
          <w:i/>
          <w:color w:val="5B9BD5"/>
          <w:sz w:val="56"/>
          <w:szCs w:val="56"/>
          <w:u w:val="single"/>
        </w:rPr>
      </w:pPr>
      <w:bookmarkStart w:id="8" w:name="_Toc192813513"/>
      <w:r>
        <w:rPr>
          <w:i/>
          <w:color w:val="5B9BD5"/>
          <w:sz w:val="56"/>
          <w:szCs w:val="56"/>
          <w:u w:val="single"/>
        </w:rPr>
        <w:t>Методы анализа данных</w:t>
      </w:r>
      <w:bookmarkEnd w:id="8"/>
    </w:p>
    <w:p w14:paraId="00000028" w14:textId="77777777" w:rsidR="006D0921" w:rsidRDefault="00D30BD4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эффективного проектирования и оценки автоматизированных информационных систем (АИС) используются различные методы анализа данных. </w:t>
      </w:r>
      <w:r>
        <w:rPr>
          <w:color w:val="000000"/>
          <w:sz w:val="28"/>
          <w:szCs w:val="28"/>
        </w:rPr>
        <w:t>Они по</w:t>
      </w:r>
      <w:r>
        <w:rPr>
          <w:color w:val="000000"/>
          <w:sz w:val="28"/>
          <w:szCs w:val="28"/>
        </w:rPr>
        <w:t>зволяют</w:t>
      </w:r>
      <w:r>
        <w:rPr>
          <w:color w:val="000000"/>
          <w:sz w:val="28"/>
          <w:szCs w:val="28"/>
        </w:rPr>
        <w:t xml:space="preserve"> исследовать структуру данных, выявлять закономерности, обнаруживать аномалии и принимать обоснованные решения при разработке и оптимизации систем.</w:t>
      </w:r>
    </w:p>
    <w:p w14:paraId="00000029" w14:textId="77777777" w:rsidR="006D0921" w:rsidRDefault="006D0921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color w:val="000000"/>
          <w:sz w:val="28"/>
          <w:szCs w:val="28"/>
        </w:rPr>
      </w:pPr>
    </w:p>
    <w:p w14:paraId="0000002A" w14:textId="77777777" w:rsidR="006D0921" w:rsidRDefault="00D30BD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Среди наиболее распространенных методов можно выделить:</w:t>
      </w:r>
    </w:p>
    <w:p w14:paraId="0000002B" w14:textId="77777777" w:rsidR="006D0921" w:rsidRDefault="00D30BD4">
      <w:pPr>
        <w:numPr>
          <w:ilvl w:val="0"/>
          <w:numId w:val="1"/>
        </w:numPr>
        <w:spacing w:before="280"/>
        <w:rPr>
          <w:sz w:val="28"/>
          <w:szCs w:val="28"/>
        </w:rPr>
      </w:pPr>
      <w:r>
        <w:rPr>
          <w:b/>
          <w:sz w:val="28"/>
          <w:szCs w:val="28"/>
        </w:rPr>
        <w:t>Статистический анализ</w:t>
      </w:r>
    </w:p>
    <w:p w14:paraId="0000002C" w14:textId="77777777" w:rsidR="006D0921" w:rsidRDefault="00D30BD4">
      <w:pPr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>Корреляционный анализ</w:t>
      </w:r>
    </w:p>
    <w:p w14:paraId="0000002D" w14:textId="77777777" w:rsidR="006D0921" w:rsidRDefault="00D30BD4">
      <w:pPr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>Регрессионный анализ</w:t>
      </w:r>
    </w:p>
    <w:p w14:paraId="0000002E" w14:textId="77777777" w:rsidR="006D0921" w:rsidRDefault="00D30BD4">
      <w:pPr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>Анализ временных рядов</w:t>
      </w:r>
    </w:p>
    <w:p w14:paraId="0000002F" w14:textId="77777777" w:rsidR="006D0921" w:rsidRDefault="00D30BD4">
      <w:pPr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>Факторный анализ</w:t>
      </w:r>
    </w:p>
    <w:p w14:paraId="00000030" w14:textId="77777777" w:rsidR="006D0921" w:rsidRDefault="00D30BD4">
      <w:pPr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>Кластерный анализ</w:t>
      </w:r>
    </w:p>
    <w:p w14:paraId="00000031" w14:textId="77777777" w:rsidR="006D0921" w:rsidRDefault="00D30BD4">
      <w:pPr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>Анализ главных компонент (PCA)</w:t>
      </w:r>
    </w:p>
    <w:p w14:paraId="00000032" w14:textId="77777777" w:rsidR="006D0921" w:rsidRDefault="00D30BD4">
      <w:pPr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>SWOT-анализ</w:t>
      </w:r>
    </w:p>
    <w:p w14:paraId="00000033" w14:textId="77777777" w:rsidR="006D0921" w:rsidRDefault="00D30BD4">
      <w:pPr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>ABC-анализ</w:t>
      </w:r>
    </w:p>
    <w:p w14:paraId="00000034" w14:textId="77777777" w:rsidR="006D0921" w:rsidRDefault="00D30BD4">
      <w:pPr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>Анализ бизнес-процессов (BPMN, IDEF0)</w:t>
      </w:r>
    </w:p>
    <w:p w14:paraId="00000035" w14:textId="77777777" w:rsidR="006D0921" w:rsidRDefault="00D30BD4">
      <w:pPr>
        <w:numPr>
          <w:ilvl w:val="0"/>
          <w:numId w:val="1"/>
        </w:numPr>
        <w:spacing w:after="280"/>
        <w:rPr>
          <w:sz w:val="28"/>
          <w:szCs w:val="28"/>
        </w:rPr>
      </w:pPr>
      <w:r>
        <w:rPr>
          <w:b/>
          <w:sz w:val="28"/>
          <w:szCs w:val="28"/>
        </w:rPr>
        <w:t>Сетевой анализ</w:t>
      </w:r>
    </w:p>
    <w:p w14:paraId="00000036" w14:textId="77777777" w:rsidR="006D0921" w:rsidRDefault="00D30BD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Теперь </w:t>
      </w:r>
      <w:r>
        <w:rPr>
          <w:color w:val="000000"/>
          <w:sz w:val="28"/>
          <w:szCs w:val="28"/>
        </w:rPr>
        <w:t>рассмотрим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каждый метод более подробно.</w:t>
      </w:r>
    </w:p>
    <w:p w14:paraId="00000037" w14:textId="77777777" w:rsidR="006D0921" w:rsidRDefault="00D30BD4">
      <w:pPr>
        <w:pStyle w:val="3"/>
        <w:rPr>
          <w:color w:val="1F4E79"/>
          <w:sz w:val="32"/>
          <w:szCs w:val="32"/>
        </w:rPr>
      </w:pPr>
      <w:bookmarkStart w:id="9" w:name="_Toc192813514"/>
      <w:r>
        <w:rPr>
          <w:color w:val="1F4E79"/>
          <w:sz w:val="32"/>
          <w:szCs w:val="32"/>
        </w:rPr>
        <w:lastRenderedPageBreak/>
        <w:t>1</w:t>
      </w:r>
      <w:r>
        <w:rPr>
          <w:color w:val="1F4E79"/>
          <w:sz w:val="32"/>
          <w:szCs w:val="32"/>
        </w:rPr>
        <w:t>. Статистический анали</w:t>
      </w:r>
      <w:r>
        <w:rPr>
          <w:color w:val="1F4E79"/>
          <w:sz w:val="32"/>
          <w:szCs w:val="32"/>
        </w:rPr>
        <w:t>з</w:t>
      </w:r>
      <w:bookmarkEnd w:id="9"/>
    </w:p>
    <w:p w14:paraId="00000038" w14:textId="77777777" w:rsidR="006D0921" w:rsidRDefault="00D30BD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Статистический анализ — один из ключевых методов обработки данных, применяемый для выявления закономерностей и тенденций в больших массивах информации. Он позволяет:</w:t>
      </w:r>
    </w:p>
    <w:p w14:paraId="00000039" w14:textId="77777777" w:rsidR="006D0921" w:rsidRDefault="00D30BD4">
      <w:pPr>
        <w:numPr>
          <w:ilvl w:val="0"/>
          <w:numId w:val="2"/>
        </w:numPr>
        <w:spacing w:before="280"/>
        <w:rPr>
          <w:sz w:val="28"/>
          <w:szCs w:val="28"/>
        </w:rPr>
      </w:pPr>
      <w:r>
        <w:rPr>
          <w:sz w:val="28"/>
          <w:szCs w:val="28"/>
        </w:rPr>
        <w:t>Определять средние значения, медианы, моды, диапазоны и стандартные отклонения.</w:t>
      </w:r>
    </w:p>
    <w:p w14:paraId="0000003A" w14:textId="77777777" w:rsidR="006D0921" w:rsidRDefault="00D30BD4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Проводить тесты на нормальность распределения данных.</w:t>
      </w:r>
    </w:p>
    <w:p w14:paraId="0000003B" w14:textId="77777777" w:rsidR="006D0921" w:rsidRDefault="00D30BD4">
      <w:pPr>
        <w:numPr>
          <w:ilvl w:val="0"/>
          <w:numId w:val="2"/>
        </w:numPr>
        <w:spacing w:after="280"/>
        <w:rPr>
          <w:sz w:val="28"/>
          <w:szCs w:val="28"/>
        </w:rPr>
      </w:pPr>
      <w:r>
        <w:rPr>
          <w:sz w:val="28"/>
          <w:szCs w:val="28"/>
        </w:rPr>
        <w:t>Анализировать вероятность событий с использованием методов математической статистики.</w:t>
      </w:r>
    </w:p>
    <w:p w14:paraId="0000003C" w14:textId="77777777" w:rsidR="006D0921" w:rsidRDefault="00D30BD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Этот метод часто применяется в АИС для оценки качества данных, прогнозирования сбоев системы и выявления трендов в п</w:t>
      </w:r>
      <w:r>
        <w:rPr>
          <w:color w:val="000000"/>
          <w:sz w:val="28"/>
          <w:szCs w:val="28"/>
        </w:rPr>
        <w:t>ользовательском поведении.</w:t>
      </w:r>
    </w:p>
    <w:p w14:paraId="0000003D" w14:textId="77777777" w:rsidR="006D0921" w:rsidRDefault="00D30BD4">
      <w:pPr>
        <w:rPr>
          <w:sz w:val="28"/>
          <w:szCs w:val="28"/>
        </w:rPr>
      </w:pPr>
      <w:r>
        <w:pict w14:anchorId="45481FEB">
          <v:rect id="_x0000_i1103" style="width:0;height:1.5pt" o:hralign="center" o:hrstd="t" o:hr="t" fillcolor="#a0a0a0" stroked="f"/>
        </w:pict>
      </w:r>
    </w:p>
    <w:p w14:paraId="0000003E" w14:textId="77777777" w:rsidR="006D0921" w:rsidRDefault="006D0921">
      <w:pPr>
        <w:pStyle w:val="3"/>
        <w:rPr>
          <w:color w:val="1F4E79"/>
          <w:sz w:val="32"/>
          <w:szCs w:val="32"/>
        </w:rPr>
      </w:pPr>
    </w:p>
    <w:p w14:paraId="0000003F" w14:textId="77777777" w:rsidR="006D0921" w:rsidRDefault="00D30BD4">
      <w:pPr>
        <w:pStyle w:val="3"/>
        <w:rPr>
          <w:color w:val="1F4E79"/>
          <w:sz w:val="32"/>
          <w:szCs w:val="32"/>
        </w:rPr>
      </w:pPr>
      <w:bookmarkStart w:id="10" w:name="_Toc192813515"/>
      <w:r>
        <w:rPr>
          <w:color w:val="1F4E79"/>
          <w:sz w:val="32"/>
          <w:szCs w:val="32"/>
        </w:rPr>
        <w:t>2</w:t>
      </w:r>
      <w:r>
        <w:rPr>
          <w:color w:val="1F4E79"/>
          <w:sz w:val="32"/>
          <w:szCs w:val="32"/>
        </w:rPr>
        <w:t>. Корреляционный анализ</w:t>
      </w:r>
      <w:bookmarkEnd w:id="10"/>
    </w:p>
    <w:p w14:paraId="00000040" w14:textId="77777777" w:rsidR="006D0921" w:rsidRDefault="00D30BD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Корреляционный анализ используется для определения степени взаимосвязи между различными переменными. Например, если в АИС регистрируются данные о времени отклика системы и уровне нагрузки серверов, корреляционный анализ поможет выяснить, насколько эти пара</w:t>
      </w:r>
      <w:r>
        <w:rPr>
          <w:color w:val="000000"/>
          <w:sz w:val="28"/>
          <w:szCs w:val="28"/>
        </w:rPr>
        <w:t>метры связаны.</w:t>
      </w:r>
    </w:p>
    <w:p w14:paraId="00000041" w14:textId="77777777" w:rsidR="006D0921" w:rsidRDefault="00D30BD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Важные показатели корреляции:</w:t>
      </w:r>
    </w:p>
    <w:p w14:paraId="00000042" w14:textId="77777777" w:rsidR="006D0921" w:rsidRDefault="00D30BD4">
      <w:pPr>
        <w:numPr>
          <w:ilvl w:val="0"/>
          <w:numId w:val="3"/>
        </w:numPr>
        <w:spacing w:before="280"/>
        <w:rPr>
          <w:sz w:val="28"/>
          <w:szCs w:val="28"/>
        </w:rPr>
      </w:pPr>
      <w:r>
        <w:rPr>
          <w:b/>
          <w:sz w:val="28"/>
          <w:szCs w:val="28"/>
        </w:rPr>
        <w:t>Коэффициент Пирсона</w:t>
      </w:r>
      <w:r>
        <w:rPr>
          <w:sz w:val="28"/>
          <w:szCs w:val="28"/>
        </w:rPr>
        <w:t xml:space="preserve"> — измеряет линейную зависимость между переменными.</w:t>
      </w:r>
    </w:p>
    <w:p w14:paraId="00000043" w14:textId="77777777" w:rsidR="006D0921" w:rsidRDefault="00D30BD4">
      <w:pPr>
        <w:numPr>
          <w:ilvl w:val="0"/>
          <w:numId w:val="3"/>
        </w:numPr>
        <w:rPr>
          <w:sz w:val="28"/>
          <w:szCs w:val="28"/>
        </w:rPr>
      </w:pPr>
      <w:r>
        <w:rPr>
          <w:b/>
          <w:sz w:val="28"/>
          <w:szCs w:val="28"/>
        </w:rPr>
        <w:t xml:space="preserve">Коэффициент </w:t>
      </w:r>
      <w:proofErr w:type="spellStart"/>
      <w:r>
        <w:rPr>
          <w:b/>
          <w:sz w:val="28"/>
          <w:szCs w:val="28"/>
        </w:rPr>
        <w:t>Спирмена</w:t>
      </w:r>
      <w:proofErr w:type="spellEnd"/>
      <w:r>
        <w:rPr>
          <w:sz w:val="28"/>
          <w:szCs w:val="28"/>
        </w:rPr>
        <w:t xml:space="preserve"> — определяет силу связи между ранжированными данными.</w:t>
      </w:r>
    </w:p>
    <w:p w14:paraId="00000044" w14:textId="77777777" w:rsidR="006D0921" w:rsidRDefault="00D30BD4">
      <w:pPr>
        <w:numPr>
          <w:ilvl w:val="0"/>
          <w:numId w:val="3"/>
        </w:numPr>
        <w:spacing w:after="280"/>
        <w:rPr>
          <w:sz w:val="28"/>
          <w:szCs w:val="28"/>
        </w:rPr>
      </w:pPr>
      <w:r>
        <w:rPr>
          <w:b/>
          <w:sz w:val="28"/>
          <w:szCs w:val="28"/>
        </w:rPr>
        <w:t xml:space="preserve">Коэффициент </w:t>
      </w:r>
      <w:proofErr w:type="spellStart"/>
      <w:r>
        <w:rPr>
          <w:b/>
          <w:sz w:val="28"/>
          <w:szCs w:val="28"/>
        </w:rPr>
        <w:t>Кендалла</w:t>
      </w:r>
      <w:proofErr w:type="spellEnd"/>
      <w:r>
        <w:rPr>
          <w:sz w:val="28"/>
          <w:szCs w:val="28"/>
        </w:rPr>
        <w:t xml:space="preserve"> — используется для более сложных зависимосте</w:t>
      </w:r>
      <w:r>
        <w:rPr>
          <w:sz w:val="28"/>
          <w:szCs w:val="28"/>
        </w:rPr>
        <w:t>й.</w:t>
      </w:r>
    </w:p>
    <w:p w14:paraId="00000045" w14:textId="77777777" w:rsidR="006D0921" w:rsidRDefault="00D30BD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Этот метод помогает понять, какие параметры системы оказывают наибольшее влияние на её производительность и где требуется оптимизация.</w:t>
      </w:r>
    </w:p>
    <w:p w14:paraId="00000046" w14:textId="77777777" w:rsidR="006D0921" w:rsidRDefault="00D30BD4">
      <w:pPr>
        <w:rPr>
          <w:sz w:val="28"/>
          <w:szCs w:val="28"/>
        </w:rPr>
      </w:pPr>
      <w:r>
        <w:pict w14:anchorId="316ACF44">
          <v:rect id="_x0000_i1104" style="width:0;height:1.5pt" o:hralign="center" o:hrstd="t" o:hr="t" fillcolor="#a0a0a0" stroked="f"/>
        </w:pict>
      </w:r>
    </w:p>
    <w:p w14:paraId="00000047" w14:textId="77777777" w:rsidR="006D0921" w:rsidRDefault="00D30BD4">
      <w:pPr>
        <w:pStyle w:val="3"/>
        <w:rPr>
          <w:sz w:val="32"/>
          <w:szCs w:val="32"/>
        </w:rPr>
      </w:pPr>
      <w:bookmarkStart w:id="11" w:name="_Toc192813516"/>
      <w:r>
        <w:rPr>
          <w:color w:val="1F4E79"/>
          <w:sz w:val="32"/>
          <w:szCs w:val="32"/>
        </w:rPr>
        <w:t>3</w:t>
      </w:r>
      <w:r>
        <w:rPr>
          <w:color w:val="1F4E79"/>
          <w:sz w:val="32"/>
          <w:szCs w:val="32"/>
        </w:rPr>
        <w:t>. Регрессионный анализ</w:t>
      </w:r>
      <w:bookmarkEnd w:id="11"/>
    </w:p>
    <w:p w14:paraId="00000048" w14:textId="77777777" w:rsidR="006D0921" w:rsidRDefault="00D30BD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Регрессионный анализ применяется для предсказания значений одной переменной на основе другой</w:t>
      </w:r>
      <w:r>
        <w:rPr>
          <w:color w:val="000000"/>
          <w:sz w:val="28"/>
          <w:szCs w:val="28"/>
        </w:rPr>
        <w:t>. Например, можно прогнозировать объем трафика в системе на основе предыдущих данных.</w:t>
      </w:r>
    </w:p>
    <w:p w14:paraId="00000049" w14:textId="77777777" w:rsidR="006D0921" w:rsidRDefault="00D30BD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Основные типы регрессионного анализа:</w:t>
      </w:r>
    </w:p>
    <w:p w14:paraId="0000004A" w14:textId="77777777" w:rsidR="006D0921" w:rsidRDefault="00D30BD4">
      <w:pPr>
        <w:numPr>
          <w:ilvl w:val="0"/>
          <w:numId w:val="4"/>
        </w:numPr>
        <w:spacing w:before="280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Линейная регрессия</w:t>
      </w:r>
      <w:r>
        <w:rPr>
          <w:sz w:val="28"/>
          <w:szCs w:val="28"/>
        </w:rPr>
        <w:t xml:space="preserve"> — модель, предполагающая линейную зависимость между переменными.</w:t>
      </w:r>
    </w:p>
    <w:p w14:paraId="0000004B" w14:textId="77777777" w:rsidR="006D0921" w:rsidRDefault="00D30BD4">
      <w:pPr>
        <w:numPr>
          <w:ilvl w:val="0"/>
          <w:numId w:val="4"/>
        </w:numPr>
        <w:rPr>
          <w:sz w:val="28"/>
          <w:szCs w:val="28"/>
        </w:rPr>
      </w:pPr>
      <w:r>
        <w:rPr>
          <w:b/>
          <w:sz w:val="28"/>
          <w:szCs w:val="28"/>
        </w:rPr>
        <w:t>Множественная регрессия</w:t>
      </w:r>
      <w:r>
        <w:rPr>
          <w:sz w:val="28"/>
          <w:szCs w:val="28"/>
        </w:rPr>
        <w:t xml:space="preserve"> — учитывает несколько пр</w:t>
      </w:r>
      <w:r>
        <w:rPr>
          <w:sz w:val="28"/>
          <w:szCs w:val="28"/>
        </w:rPr>
        <w:t>едикторов одновременно.</w:t>
      </w:r>
    </w:p>
    <w:p w14:paraId="0000004C" w14:textId="77777777" w:rsidR="006D0921" w:rsidRDefault="00D30BD4">
      <w:pPr>
        <w:numPr>
          <w:ilvl w:val="0"/>
          <w:numId w:val="4"/>
        </w:numPr>
        <w:spacing w:after="280"/>
        <w:rPr>
          <w:sz w:val="28"/>
          <w:szCs w:val="28"/>
        </w:rPr>
      </w:pPr>
      <w:r>
        <w:rPr>
          <w:b/>
          <w:sz w:val="28"/>
          <w:szCs w:val="28"/>
        </w:rPr>
        <w:t>Логистическая регрессия</w:t>
      </w:r>
      <w:r>
        <w:rPr>
          <w:sz w:val="28"/>
          <w:szCs w:val="28"/>
        </w:rPr>
        <w:t xml:space="preserve"> — используется, если зависимая переменная принимает только два значения (например, "система работает" или "система не работает").</w:t>
      </w:r>
    </w:p>
    <w:p w14:paraId="0000004D" w14:textId="77777777" w:rsidR="006D0921" w:rsidRDefault="00D30BD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Регрессионный анализ полезен при прогнозировании нагрузки на сервера, планиров</w:t>
      </w:r>
      <w:r>
        <w:rPr>
          <w:color w:val="000000"/>
          <w:sz w:val="28"/>
          <w:szCs w:val="28"/>
        </w:rPr>
        <w:t>ании обновлений системы и оценке влияния различных факторов на производительность АИС.</w:t>
      </w:r>
    </w:p>
    <w:p w14:paraId="0000004E" w14:textId="77777777" w:rsidR="006D0921" w:rsidRDefault="006D092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0000004F" w14:textId="77777777" w:rsidR="006D0921" w:rsidRDefault="00D30BD4">
      <w:pPr>
        <w:rPr>
          <w:sz w:val="28"/>
          <w:szCs w:val="28"/>
        </w:rPr>
      </w:pPr>
      <w:r>
        <w:pict w14:anchorId="0B36F942">
          <v:rect id="_x0000_i1105" style="width:0;height:1.5pt" o:hralign="center" o:hrstd="t" o:hr="t" fillcolor="#a0a0a0" stroked="f"/>
        </w:pict>
      </w:r>
    </w:p>
    <w:p w14:paraId="00000050" w14:textId="77777777" w:rsidR="006D0921" w:rsidRDefault="00D30BD4">
      <w:pPr>
        <w:pStyle w:val="3"/>
        <w:rPr>
          <w:color w:val="1F4E79"/>
          <w:sz w:val="32"/>
          <w:szCs w:val="32"/>
        </w:rPr>
      </w:pPr>
      <w:bookmarkStart w:id="12" w:name="_Toc192813517"/>
      <w:r>
        <w:rPr>
          <w:color w:val="1F4E79"/>
          <w:sz w:val="32"/>
          <w:szCs w:val="32"/>
        </w:rPr>
        <w:t>4</w:t>
      </w:r>
      <w:r>
        <w:rPr>
          <w:color w:val="1F4E79"/>
          <w:sz w:val="32"/>
          <w:szCs w:val="32"/>
        </w:rPr>
        <w:t>. Анализ временных рядов</w:t>
      </w:r>
      <w:bookmarkEnd w:id="12"/>
    </w:p>
    <w:p w14:paraId="00000051" w14:textId="77777777" w:rsidR="006D0921" w:rsidRDefault="00D30BD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Этот метод анализирует изменения данных во времени. В АИС он может использоваться для изучения:</w:t>
      </w:r>
    </w:p>
    <w:p w14:paraId="00000052" w14:textId="77777777" w:rsidR="006D0921" w:rsidRDefault="00D30BD4">
      <w:pPr>
        <w:numPr>
          <w:ilvl w:val="0"/>
          <w:numId w:val="5"/>
        </w:numPr>
        <w:spacing w:before="280"/>
        <w:rPr>
          <w:sz w:val="28"/>
          <w:szCs w:val="28"/>
        </w:rPr>
      </w:pPr>
      <w:r>
        <w:rPr>
          <w:sz w:val="28"/>
          <w:szCs w:val="28"/>
        </w:rPr>
        <w:t>Колебаний нагрузки на систему в течение дня/недели/месяца.</w:t>
      </w:r>
    </w:p>
    <w:p w14:paraId="00000053" w14:textId="77777777" w:rsidR="006D0921" w:rsidRDefault="00D30BD4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Частоты возникновения ошибок или сбоев.</w:t>
      </w:r>
    </w:p>
    <w:p w14:paraId="00000054" w14:textId="77777777" w:rsidR="006D0921" w:rsidRDefault="00D30BD4">
      <w:pPr>
        <w:numPr>
          <w:ilvl w:val="0"/>
          <w:numId w:val="5"/>
        </w:numPr>
        <w:spacing w:after="280"/>
        <w:rPr>
          <w:sz w:val="28"/>
          <w:szCs w:val="28"/>
        </w:rPr>
      </w:pPr>
      <w:r>
        <w:rPr>
          <w:sz w:val="28"/>
          <w:szCs w:val="28"/>
        </w:rPr>
        <w:t>Изменения количества пользователей и их активности.</w:t>
      </w:r>
    </w:p>
    <w:p w14:paraId="00000055" w14:textId="77777777" w:rsidR="006D0921" w:rsidRDefault="00D30BD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Основные инструменты:</w:t>
      </w:r>
    </w:p>
    <w:p w14:paraId="00000056" w14:textId="77777777" w:rsidR="006D0921" w:rsidRDefault="00D30BD4">
      <w:pPr>
        <w:numPr>
          <w:ilvl w:val="0"/>
          <w:numId w:val="6"/>
        </w:numPr>
        <w:spacing w:before="280"/>
        <w:rPr>
          <w:sz w:val="28"/>
          <w:szCs w:val="28"/>
        </w:rPr>
      </w:pPr>
      <w:r>
        <w:rPr>
          <w:b/>
          <w:sz w:val="28"/>
          <w:szCs w:val="28"/>
        </w:rPr>
        <w:t xml:space="preserve">Методы сглаживания (экспоненциальное сглаживание, метод </w:t>
      </w:r>
      <w:proofErr w:type="spellStart"/>
      <w:r>
        <w:rPr>
          <w:b/>
          <w:sz w:val="28"/>
          <w:szCs w:val="28"/>
        </w:rPr>
        <w:t>Хольта-Винтерса</w:t>
      </w:r>
      <w:proofErr w:type="spellEnd"/>
      <w:r>
        <w:rPr>
          <w:b/>
          <w:sz w:val="28"/>
          <w:szCs w:val="28"/>
        </w:rPr>
        <w:t>).</w:t>
      </w:r>
    </w:p>
    <w:p w14:paraId="00000057" w14:textId="77777777" w:rsidR="006D0921" w:rsidRDefault="00D30BD4">
      <w:pPr>
        <w:numPr>
          <w:ilvl w:val="0"/>
          <w:numId w:val="6"/>
        </w:numPr>
        <w:rPr>
          <w:sz w:val="28"/>
          <w:szCs w:val="28"/>
        </w:rPr>
      </w:pPr>
      <w:r>
        <w:rPr>
          <w:b/>
          <w:sz w:val="28"/>
          <w:szCs w:val="28"/>
        </w:rPr>
        <w:t>Автокорре</w:t>
      </w:r>
      <w:r>
        <w:rPr>
          <w:b/>
          <w:sz w:val="28"/>
          <w:szCs w:val="28"/>
        </w:rPr>
        <w:t>ляция (ACF, PACF) для выявления зависимостей между предыдущими и текущими значениями.</w:t>
      </w:r>
    </w:p>
    <w:p w14:paraId="00000058" w14:textId="77777777" w:rsidR="006D0921" w:rsidRDefault="00D30BD4">
      <w:pPr>
        <w:numPr>
          <w:ilvl w:val="0"/>
          <w:numId w:val="6"/>
        </w:numPr>
        <w:spacing w:after="280"/>
        <w:rPr>
          <w:sz w:val="28"/>
          <w:szCs w:val="28"/>
        </w:rPr>
      </w:pPr>
      <w:r>
        <w:rPr>
          <w:b/>
          <w:sz w:val="28"/>
          <w:szCs w:val="28"/>
        </w:rPr>
        <w:t>ARIMA-модели для прогнозирования будущих значений.</w:t>
      </w:r>
    </w:p>
    <w:p w14:paraId="00000059" w14:textId="77777777" w:rsidR="006D0921" w:rsidRDefault="00D30BD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Этот анализ помогает предсказывать сбои системы и оптимизировать ресурсы.</w:t>
      </w:r>
    </w:p>
    <w:p w14:paraId="0000005A" w14:textId="77777777" w:rsidR="006D0921" w:rsidRDefault="00D30BD4">
      <w:pPr>
        <w:rPr>
          <w:sz w:val="28"/>
          <w:szCs w:val="28"/>
        </w:rPr>
      </w:pPr>
      <w:r>
        <w:pict w14:anchorId="2FCEBADF">
          <v:rect id="_x0000_i1106" style="width:0;height:1.5pt" o:hralign="center" o:hrstd="t" o:hr="t" fillcolor="#a0a0a0" stroked="f"/>
        </w:pict>
      </w:r>
    </w:p>
    <w:p w14:paraId="0000005B" w14:textId="77777777" w:rsidR="006D0921" w:rsidRDefault="00D30BD4">
      <w:pPr>
        <w:pStyle w:val="3"/>
        <w:rPr>
          <w:color w:val="1F4E79"/>
          <w:sz w:val="32"/>
          <w:szCs w:val="32"/>
        </w:rPr>
      </w:pPr>
      <w:bookmarkStart w:id="13" w:name="_Toc192813518"/>
      <w:r>
        <w:rPr>
          <w:color w:val="1F4E79"/>
          <w:sz w:val="32"/>
          <w:szCs w:val="32"/>
        </w:rPr>
        <w:t>5</w:t>
      </w:r>
      <w:r>
        <w:rPr>
          <w:color w:val="1F4E79"/>
          <w:sz w:val="32"/>
          <w:szCs w:val="32"/>
        </w:rPr>
        <w:t>. Факторный анализ</w:t>
      </w:r>
      <w:bookmarkEnd w:id="13"/>
    </w:p>
    <w:p w14:paraId="0000005C" w14:textId="77777777" w:rsidR="006D0921" w:rsidRDefault="00D30BD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Факторный анализ позвол</w:t>
      </w:r>
      <w:r>
        <w:rPr>
          <w:color w:val="000000"/>
          <w:sz w:val="28"/>
          <w:szCs w:val="28"/>
        </w:rPr>
        <w:t>яет уменьшить количество переменных в модели, выделяя главные факторы, влияющие на систему. Например, в АИС можно выделить ключевые параметры, влияющие на скорость обработки запросов:</w:t>
      </w:r>
    </w:p>
    <w:p w14:paraId="0000005D" w14:textId="77777777" w:rsidR="006D0921" w:rsidRDefault="00D30BD4">
      <w:pPr>
        <w:numPr>
          <w:ilvl w:val="0"/>
          <w:numId w:val="7"/>
        </w:numPr>
        <w:spacing w:before="280"/>
        <w:rPr>
          <w:sz w:val="28"/>
          <w:szCs w:val="28"/>
        </w:rPr>
      </w:pPr>
      <w:r>
        <w:rPr>
          <w:sz w:val="28"/>
          <w:szCs w:val="28"/>
        </w:rPr>
        <w:t>Аппаратные ресурсы (процессор, память).</w:t>
      </w:r>
    </w:p>
    <w:p w14:paraId="0000005E" w14:textId="77777777" w:rsidR="006D0921" w:rsidRDefault="00D30BD4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Архитектура базы данных.</w:t>
      </w:r>
    </w:p>
    <w:p w14:paraId="0000005F" w14:textId="77777777" w:rsidR="006D0921" w:rsidRDefault="00D30BD4">
      <w:pPr>
        <w:numPr>
          <w:ilvl w:val="0"/>
          <w:numId w:val="7"/>
        </w:numPr>
        <w:spacing w:after="280"/>
        <w:rPr>
          <w:sz w:val="28"/>
          <w:szCs w:val="28"/>
        </w:rPr>
      </w:pPr>
      <w:proofErr w:type="spellStart"/>
      <w:r>
        <w:rPr>
          <w:sz w:val="28"/>
          <w:szCs w:val="28"/>
        </w:rPr>
        <w:t>Оптимиз</w:t>
      </w:r>
      <w:r>
        <w:rPr>
          <w:sz w:val="28"/>
          <w:szCs w:val="28"/>
        </w:rPr>
        <w:t>ированность</w:t>
      </w:r>
      <w:proofErr w:type="spellEnd"/>
      <w:r>
        <w:rPr>
          <w:sz w:val="28"/>
          <w:szCs w:val="28"/>
        </w:rPr>
        <w:t xml:space="preserve"> кода.</w:t>
      </w:r>
    </w:p>
    <w:p w14:paraId="00000060" w14:textId="77777777" w:rsidR="006D0921" w:rsidRDefault="00D30BD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Применение факторного анализа позволяет сократить количество данных, с которыми работают разработчики, сосредоточившись на наиболее важных.</w:t>
      </w:r>
    </w:p>
    <w:p w14:paraId="00000061" w14:textId="77777777" w:rsidR="006D0921" w:rsidRDefault="00D30BD4">
      <w:pPr>
        <w:rPr>
          <w:sz w:val="28"/>
          <w:szCs w:val="28"/>
        </w:rPr>
      </w:pPr>
      <w:r>
        <w:pict w14:anchorId="4E614FAF">
          <v:rect id="_x0000_i1107" style="width:0;height:1.5pt" o:hralign="center" o:hrstd="t" o:hr="t" fillcolor="#a0a0a0" stroked="f"/>
        </w:pict>
      </w:r>
    </w:p>
    <w:p w14:paraId="00000062" w14:textId="77777777" w:rsidR="006D0921" w:rsidRDefault="00D30BD4">
      <w:pPr>
        <w:pStyle w:val="3"/>
        <w:rPr>
          <w:color w:val="1F4E79"/>
          <w:sz w:val="32"/>
          <w:szCs w:val="32"/>
        </w:rPr>
      </w:pPr>
      <w:bookmarkStart w:id="14" w:name="_Toc192813519"/>
      <w:r>
        <w:rPr>
          <w:color w:val="1F4E79"/>
          <w:sz w:val="32"/>
          <w:szCs w:val="32"/>
        </w:rPr>
        <w:t>6</w:t>
      </w:r>
      <w:r>
        <w:rPr>
          <w:color w:val="1F4E79"/>
          <w:sz w:val="32"/>
          <w:szCs w:val="32"/>
        </w:rPr>
        <w:t>. Кластерный анализ</w:t>
      </w:r>
      <w:bookmarkEnd w:id="14"/>
    </w:p>
    <w:p w14:paraId="00000063" w14:textId="77777777" w:rsidR="006D0921" w:rsidRDefault="00D30BD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Кластерный анализ группирует объекты по схожим признакам. Например, можно разделить пользователей системы на сегменты по их поведению.</w:t>
      </w:r>
    </w:p>
    <w:p w14:paraId="00000064" w14:textId="77777777" w:rsidR="006D0921" w:rsidRDefault="00D30BD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Методы кластеризации:</w:t>
      </w:r>
    </w:p>
    <w:p w14:paraId="00000065" w14:textId="77777777" w:rsidR="006D0921" w:rsidRDefault="00D30BD4">
      <w:pPr>
        <w:numPr>
          <w:ilvl w:val="0"/>
          <w:numId w:val="8"/>
        </w:numPr>
        <w:spacing w:before="280"/>
        <w:rPr>
          <w:sz w:val="28"/>
          <w:szCs w:val="28"/>
        </w:rPr>
      </w:pPr>
      <w:r>
        <w:rPr>
          <w:b/>
          <w:sz w:val="28"/>
          <w:szCs w:val="28"/>
        </w:rPr>
        <w:t>K-</w:t>
      </w:r>
      <w:proofErr w:type="spellStart"/>
      <w:r>
        <w:rPr>
          <w:b/>
          <w:sz w:val="28"/>
          <w:szCs w:val="28"/>
        </w:rPr>
        <w:t>means</w:t>
      </w:r>
      <w:proofErr w:type="spellEnd"/>
      <w:r>
        <w:rPr>
          <w:sz w:val="28"/>
          <w:szCs w:val="28"/>
        </w:rPr>
        <w:t xml:space="preserve"> — делит данные на </w:t>
      </w:r>
      <w:r>
        <w:rPr>
          <w:b/>
          <w:sz w:val="28"/>
          <w:szCs w:val="28"/>
        </w:rPr>
        <w:t>K</w:t>
      </w:r>
      <w:r>
        <w:rPr>
          <w:sz w:val="28"/>
          <w:szCs w:val="28"/>
        </w:rPr>
        <w:t xml:space="preserve"> групп по схожести.</w:t>
      </w:r>
    </w:p>
    <w:p w14:paraId="00000066" w14:textId="77777777" w:rsidR="006D0921" w:rsidRDefault="00D30BD4">
      <w:pPr>
        <w:numPr>
          <w:ilvl w:val="0"/>
          <w:numId w:val="8"/>
        </w:numPr>
        <w:rPr>
          <w:sz w:val="28"/>
          <w:szCs w:val="28"/>
        </w:rPr>
      </w:pPr>
      <w:r>
        <w:rPr>
          <w:b/>
          <w:sz w:val="28"/>
          <w:szCs w:val="28"/>
        </w:rPr>
        <w:t>Иерархическая кластеризация</w:t>
      </w:r>
      <w:r>
        <w:rPr>
          <w:sz w:val="28"/>
          <w:szCs w:val="28"/>
        </w:rPr>
        <w:t xml:space="preserve"> — строит древовидную стр</w:t>
      </w:r>
      <w:r>
        <w:rPr>
          <w:sz w:val="28"/>
          <w:szCs w:val="28"/>
        </w:rPr>
        <w:t>уктуру взаимосвязей.</w:t>
      </w:r>
    </w:p>
    <w:p w14:paraId="00000067" w14:textId="77777777" w:rsidR="006D0921" w:rsidRDefault="00D30BD4">
      <w:pPr>
        <w:numPr>
          <w:ilvl w:val="0"/>
          <w:numId w:val="8"/>
        </w:numPr>
        <w:spacing w:after="280"/>
        <w:rPr>
          <w:sz w:val="28"/>
          <w:szCs w:val="28"/>
        </w:rPr>
      </w:pPr>
      <w:r>
        <w:rPr>
          <w:b/>
          <w:sz w:val="28"/>
          <w:szCs w:val="28"/>
        </w:rPr>
        <w:t>DBSCAN</w:t>
      </w:r>
      <w:r>
        <w:rPr>
          <w:sz w:val="28"/>
          <w:szCs w:val="28"/>
        </w:rPr>
        <w:t xml:space="preserve"> — группирует точки на основе плотности распределения данных.</w:t>
      </w:r>
    </w:p>
    <w:p w14:paraId="00000068" w14:textId="77777777" w:rsidR="006D0921" w:rsidRDefault="00D30BD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Этот метод полезен при персонализации интерфейса системы и выявлении аномалий в данных.</w:t>
      </w:r>
    </w:p>
    <w:p w14:paraId="00000069" w14:textId="77777777" w:rsidR="006D0921" w:rsidRDefault="00D30BD4">
      <w:pPr>
        <w:rPr>
          <w:sz w:val="28"/>
          <w:szCs w:val="28"/>
        </w:rPr>
      </w:pPr>
      <w:r>
        <w:pict w14:anchorId="52CDAEF4">
          <v:rect id="_x0000_i1108" style="width:0;height:1.5pt" o:hralign="center" o:hrstd="t" o:hr="t" fillcolor="#a0a0a0" stroked="f"/>
        </w:pict>
      </w:r>
    </w:p>
    <w:p w14:paraId="0000006A" w14:textId="77777777" w:rsidR="006D0921" w:rsidRDefault="00D30BD4">
      <w:pPr>
        <w:pStyle w:val="3"/>
        <w:rPr>
          <w:color w:val="1F4E79"/>
          <w:sz w:val="32"/>
          <w:szCs w:val="32"/>
        </w:rPr>
      </w:pPr>
      <w:bookmarkStart w:id="15" w:name="_Toc192813520"/>
      <w:r>
        <w:rPr>
          <w:color w:val="1F4E79"/>
          <w:sz w:val="32"/>
          <w:szCs w:val="32"/>
        </w:rPr>
        <w:t>7</w:t>
      </w:r>
      <w:r>
        <w:rPr>
          <w:color w:val="1F4E79"/>
          <w:sz w:val="32"/>
          <w:szCs w:val="32"/>
        </w:rPr>
        <w:t>. Анализ главных компонент (PCA)</w:t>
      </w:r>
      <w:bookmarkEnd w:id="15"/>
    </w:p>
    <w:p w14:paraId="0000006B" w14:textId="77777777" w:rsidR="006D0921" w:rsidRDefault="00D30BD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Этот метод сокращает размерность данных, со</w:t>
      </w:r>
      <w:r>
        <w:rPr>
          <w:color w:val="000000"/>
          <w:sz w:val="28"/>
          <w:szCs w:val="28"/>
        </w:rPr>
        <w:t xml:space="preserve">храняя при этом максимум информации. В АИС он </w:t>
      </w:r>
      <w:proofErr w:type="gramStart"/>
      <w:r>
        <w:rPr>
          <w:color w:val="000000"/>
          <w:sz w:val="28"/>
          <w:szCs w:val="28"/>
        </w:rPr>
        <w:t>применяется</w:t>
      </w:r>
      <w:proofErr w:type="gramEnd"/>
      <w:r>
        <w:rPr>
          <w:color w:val="000000"/>
          <w:sz w:val="28"/>
          <w:szCs w:val="28"/>
        </w:rPr>
        <w:t xml:space="preserve"> для:</w:t>
      </w:r>
    </w:p>
    <w:p w14:paraId="0000006C" w14:textId="77777777" w:rsidR="006D0921" w:rsidRDefault="00D30BD4">
      <w:pPr>
        <w:numPr>
          <w:ilvl w:val="0"/>
          <w:numId w:val="9"/>
        </w:numPr>
        <w:spacing w:before="280"/>
        <w:rPr>
          <w:sz w:val="28"/>
          <w:szCs w:val="28"/>
        </w:rPr>
      </w:pPr>
      <w:r>
        <w:rPr>
          <w:sz w:val="28"/>
          <w:szCs w:val="28"/>
        </w:rPr>
        <w:t>Оптимизации базы данных путем выявления наименее значимых полей.</w:t>
      </w:r>
    </w:p>
    <w:p w14:paraId="0000006D" w14:textId="77777777" w:rsidR="006D0921" w:rsidRDefault="00D30BD4">
      <w:pPr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Сжатия данных без потери их ключевых характеристик.</w:t>
      </w:r>
    </w:p>
    <w:p w14:paraId="0000006E" w14:textId="77777777" w:rsidR="006D0921" w:rsidRDefault="00D30BD4">
      <w:pPr>
        <w:numPr>
          <w:ilvl w:val="0"/>
          <w:numId w:val="9"/>
        </w:numPr>
        <w:spacing w:after="280"/>
        <w:rPr>
          <w:sz w:val="28"/>
          <w:szCs w:val="28"/>
        </w:rPr>
      </w:pPr>
      <w:r>
        <w:rPr>
          <w:sz w:val="28"/>
          <w:szCs w:val="28"/>
        </w:rPr>
        <w:t>Ускорения обработки информации.</w:t>
      </w:r>
    </w:p>
    <w:p w14:paraId="0000006F" w14:textId="77777777" w:rsidR="006D0921" w:rsidRDefault="00D30BD4">
      <w:pPr>
        <w:rPr>
          <w:sz w:val="28"/>
          <w:szCs w:val="28"/>
        </w:rPr>
      </w:pPr>
      <w:r>
        <w:pict w14:anchorId="156DFA35">
          <v:rect id="_x0000_i1109" style="width:0;height:1.5pt" o:hralign="center" o:hrstd="t" o:hr="t" fillcolor="#a0a0a0" stroked="f"/>
        </w:pict>
      </w:r>
    </w:p>
    <w:p w14:paraId="00000070" w14:textId="77777777" w:rsidR="006D0921" w:rsidRDefault="00D30BD4">
      <w:pPr>
        <w:pStyle w:val="3"/>
        <w:rPr>
          <w:color w:val="1F4E79"/>
          <w:sz w:val="32"/>
          <w:szCs w:val="32"/>
        </w:rPr>
      </w:pPr>
      <w:bookmarkStart w:id="16" w:name="_Toc192813521"/>
      <w:r>
        <w:rPr>
          <w:color w:val="1F4E79"/>
          <w:sz w:val="32"/>
          <w:szCs w:val="32"/>
        </w:rPr>
        <w:t>8</w:t>
      </w:r>
      <w:r>
        <w:rPr>
          <w:color w:val="1F4E79"/>
          <w:sz w:val="32"/>
          <w:szCs w:val="32"/>
        </w:rPr>
        <w:t>. SWOT-анализ</w:t>
      </w:r>
      <w:bookmarkEnd w:id="16"/>
    </w:p>
    <w:p w14:paraId="00000071" w14:textId="77777777" w:rsidR="006D0921" w:rsidRDefault="00D30BD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Используется для стратегического анализа информационной системы. Он включает:</w:t>
      </w:r>
    </w:p>
    <w:p w14:paraId="00000072" w14:textId="77777777" w:rsidR="006D0921" w:rsidRDefault="00D30BD4">
      <w:pPr>
        <w:numPr>
          <w:ilvl w:val="0"/>
          <w:numId w:val="10"/>
        </w:numPr>
        <w:spacing w:before="280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Strengths</w:t>
      </w:r>
      <w:proofErr w:type="spellEnd"/>
      <w:r>
        <w:rPr>
          <w:b/>
          <w:sz w:val="28"/>
          <w:szCs w:val="28"/>
        </w:rPr>
        <w:t xml:space="preserve"> (сильные стороны).</w:t>
      </w:r>
    </w:p>
    <w:p w14:paraId="00000073" w14:textId="77777777" w:rsidR="006D0921" w:rsidRDefault="00D30BD4">
      <w:pPr>
        <w:numPr>
          <w:ilvl w:val="0"/>
          <w:numId w:val="10"/>
        </w:numPr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Weaknesses</w:t>
      </w:r>
      <w:proofErr w:type="spellEnd"/>
      <w:r>
        <w:rPr>
          <w:b/>
          <w:sz w:val="28"/>
          <w:szCs w:val="28"/>
        </w:rPr>
        <w:t xml:space="preserve"> (слабые стороны).</w:t>
      </w:r>
    </w:p>
    <w:p w14:paraId="00000074" w14:textId="77777777" w:rsidR="006D0921" w:rsidRDefault="00D30BD4">
      <w:pPr>
        <w:numPr>
          <w:ilvl w:val="0"/>
          <w:numId w:val="10"/>
        </w:numPr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Opportunities</w:t>
      </w:r>
      <w:proofErr w:type="spellEnd"/>
      <w:r>
        <w:rPr>
          <w:b/>
          <w:sz w:val="28"/>
          <w:szCs w:val="28"/>
        </w:rPr>
        <w:t xml:space="preserve"> (возможности).</w:t>
      </w:r>
    </w:p>
    <w:p w14:paraId="00000075" w14:textId="77777777" w:rsidR="006D0921" w:rsidRDefault="00D30BD4">
      <w:pPr>
        <w:numPr>
          <w:ilvl w:val="0"/>
          <w:numId w:val="10"/>
        </w:numPr>
        <w:spacing w:after="280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Threats</w:t>
      </w:r>
      <w:proofErr w:type="spellEnd"/>
      <w:r>
        <w:rPr>
          <w:b/>
          <w:sz w:val="28"/>
          <w:szCs w:val="28"/>
        </w:rPr>
        <w:t xml:space="preserve"> (угрозы).</w:t>
      </w:r>
    </w:p>
    <w:p w14:paraId="00000076" w14:textId="77777777" w:rsidR="006D0921" w:rsidRDefault="00D30BD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Этот метод помогает разработчикам и бизнес-аналитикам определить, какие аспекты АИС требуют доработки.</w:t>
      </w:r>
    </w:p>
    <w:p w14:paraId="00000077" w14:textId="77777777" w:rsidR="006D0921" w:rsidRDefault="00D30BD4">
      <w:pPr>
        <w:rPr>
          <w:sz w:val="28"/>
          <w:szCs w:val="28"/>
        </w:rPr>
      </w:pPr>
      <w:r>
        <w:pict w14:anchorId="25431366">
          <v:rect id="_x0000_i1110" style="width:0;height:1.5pt" o:hralign="center" o:hrstd="t" o:hr="t" fillcolor="#a0a0a0" stroked="f"/>
        </w:pict>
      </w:r>
    </w:p>
    <w:p w14:paraId="00000078" w14:textId="77777777" w:rsidR="006D0921" w:rsidRDefault="00D30BD4">
      <w:pPr>
        <w:pStyle w:val="3"/>
        <w:rPr>
          <w:color w:val="1F4E79"/>
          <w:sz w:val="32"/>
          <w:szCs w:val="32"/>
        </w:rPr>
      </w:pPr>
      <w:bookmarkStart w:id="17" w:name="_Toc192813522"/>
      <w:r>
        <w:rPr>
          <w:color w:val="1F4E79"/>
          <w:sz w:val="32"/>
          <w:szCs w:val="32"/>
        </w:rPr>
        <w:lastRenderedPageBreak/>
        <w:t>9</w:t>
      </w:r>
      <w:r>
        <w:rPr>
          <w:color w:val="1F4E79"/>
          <w:sz w:val="32"/>
          <w:szCs w:val="32"/>
        </w:rPr>
        <w:t>. ABC-анализ</w:t>
      </w:r>
      <w:bookmarkEnd w:id="17"/>
    </w:p>
    <w:p w14:paraId="00000079" w14:textId="77777777" w:rsidR="006D0921" w:rsidRDefault="00D30BD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ABC-анализ классифицирует данные по их значимости:</w:t>
      </w:r>
    </w:p>
    <w:p w14:paraId="0000007A" w14:textId="77777777" w:rsidR="006D0921" w:rsidRDefault="00D30BD4">
      <w:pPr>
        <w:numPr>
          <w:ilvl w:val="0"/>
          <w:numId w:val="11"/>
        </w:numPr>
        <w:spacing w:before="280"/>
        <w:rPr>
          <w:sz w:val="28"/>
          <w:szCs w:val="28"/>
        </w:rPr>
      </w:pPr>
      <w:r>
        <w:rPr>
          <w:b/>
          <w:sz w:val="28"/>
          <w:szCs w:val="28"/>
        </w:rPr>
        <w:t>Категория A</w:t>
      </w:r>
      <w:r>
        <w:rPr>
          <w:sz w:val="28"/>
          <w:szCs w:val="28"/>
        </w:rPr>
        <w:t xml:space="preserve"> — самые важные элементы (например, критически важные данные).</w:t>
      </w:r>
    </w:p>
    <w:p w14:paraId="0000007B" w14:textId="77777777" w:rsidR="006D0921" w:rsidRDefault="00D30BD4">
      <w:pPr>
        <w:numPr>
          <w:ilvl w:val="0"/>
          <w:numId w:val="11"/>
        </w:numPr>
        <w:rPr>
          <w:sz w:val="28"/>
          <w:szCs w:val="28"/>
        </w:rPr>
      </w:pPr>
      <w:r>
        <w:rPr>
          <w:b/>
          <w:sz w:val="28"/>
          <w:szCs w:val="28"/>
        </w:rPr>
        <w:t>Категория B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— элементы средней важности.</w:t>
      </w:r>
    </w:p>
    <w:p w14:paraId="0000007C" w14:textId="77777777" w:rsidR="006D0921" w:rsidRDefault="00D30BD4">
      <w:pPr>
        <w:numPr>
          <w:ilvl w:val="0"/>
          <w:numId w:val="11"/>
        </w:numPr>
        <w:spacing w:after="280"/>
        <w:rPr>
          <w:sz w:val="28"/>
          <w:szCs w:val="28"/>
        </w:rPr>
      </w:pPr>
      <w:r>
        <w:rPr>
          <w:b/>
          <w:sz w:val="28"/>
          <w:szCs w:val="28"/>
        </w:rPr>
        <w:t>Категория C</w:t>
      </w:r>
      <w:r>
        <w:rPr>
          <w:sz w:val="28"/>
          <w:szCs w:val="28"/>
        </w:rPr>
        <w:t xml:space="preserve"> — наименее важные элементы.</w:t>
      </w:r>
    </w:p>
    <w:p w14:paraId="0000007D" w14:textId="77777777" w:rsidR="006D0921" w:rsidRDefault="00D30BD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АИС этот метод применяется для оптимизации хранения данных и управления ресурсами.</w:t>
      </w:r>
    </w:p>
    <w:p w14:paraId="0000007E" w14:textId="77777777" w:rsidR="006D0921" w:rsidRDefault="00D30BD4">
      <w:pPr>
        <w:rPr>
          <w:sz w:val="28"/>
          <w:szCs w:val="28"/>
        </w:rPr>
      </w:pPr>
      <w:r>
        <w:pict w14:anchorId="37302780">
          <v:rect id="_x0000_i1111" style="width:0;height:1.5pt" o:hralign="center" o:hrstd="t" o:hr="t" fillcolor="#a0a0a0" stroked="f"/>
        </w:pict>
      </w:r>
    </w:p>
    <w:p w14:paraId="0000007F" w14:textId="77777777" w:rsidR="006D0921" w:rsidRDefault="00D30BD4">
      <w:pPr>
        <w:pStyle w:val="3"/>
        <w:rPr>
          <w:color w:val="1F4E79"/>
          <w:sz w:val="32"/>
          <w:szCs w:val="32"/>
        </w:rPr>
      </w:pPr>
      <w:bookmarkStart w:id="18" w:name="_Toc192813523"/>
      <w:r>
        <w:rPr>
          <w:color w:val="1F4E79"/>
          <w:sz w:val="32"/>
          <w:szCs w:val="32"/>
        </w:rPr>
        <w:t>1</w:t>
      </w:r>
      <w:r>
        <w:rPr>
          <w:color w:val="1F4E79"/>
          <w:sz w:val="32"/>
          <w:szCs w:val="32"/>
        </w:rPr>
        <w:t>0. Анализ бизнес-процессов (BPMN, IDEF0)</w:t>
      </w:r>
      <w:bookmarkEnd w:id="18"/>
    </w:p>
    <w:p w14:paraId="00000080" w14:textId="77777777" w:rsidR="006D0921" w:rsidRDefault="00D30BD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Используется для моделирования процессов внутри АИС. Основ</w:t>
      </w:r>
      <w:r>
        <w:rPr>
          <w:color w:val="000000"/>
          <w:sz w:val="28"/>
          <w:szCs w:val="28"/>
        </w:rPr>
        <w:t>ные методологии:</w:t>
      </w:r>
    </w:p>
    <w:p w14:paraId="00000081" w14:textId="77777777" w:rsidR="006D0921" w:rsidRDefault="00D30BD4">
      <w:pPr>
        <w:numPr>
          <w:ilvl w:val="0"/>
          <w:numId w:val="12"/>
        </w:numPr>
        <w:spacing w:before="280"/>
        <w:rPr>
          <w:sz w:val="28"/>
          <w:szCs w:val="28"/>
        </w:rPr>
      </w:pPr>
      <w:r>
        <w:rPr>
          <w:b/>
          <w:sz w:val="28"/>
          <w:szCs w:val="28"/>
        </w:rPr>
        <w:t>BPMN (</w:t>
      </w:r>
      <w:proofErr w:type="spellStart"/>
      <w:r>
        <w:rPr>
          <w:b/>
          <w:sz w:val="28"/>
          <w:szCs w:val="28"/>
        </w:rPr>
        <w:t>Business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Process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Model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and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Notation</w:t>
      </w:r>
      <w:proofErr w:type="spellEnd"/>
      <w:r>
        <w:rPr>
          <w:b/>
          <w:sz w:val="28"/>
          <w:szCs w:val="28"/>
        </w:rPr>
        <w:t>)</w:t>
      </w:r>
      <w:r>
        <w:rPr>
          <w:sz w:val="28"/>
          <w:szCs w:val="28"/>
        </w:rPr>
        <w:t xml:space="preserve"> — создание графических моделей процессов.</w:t>
      </w:r>
    </w:p>
    <w:p w14:paraId="00000082" w14:textId="77777777" w:rsidR="006D0921" w:rsidRDefault="00D30BD4">
      <w:pPr>
        <w:numPr>
          <w:ilvl w:val="0"/>
          <w:numId w:val="12"/>
        </w:numPr>
        <w:spacing w:after="280"/>
        <w:rPr>
          <w:sz w:val="28"/>
          <w:szCs w:val="28"/>
        </w:rPr>
      </w:pPr>
      <w:r>
        <w:rPr>
          <w:b/>
          <w:sz w:val="28"/>
          <w:szCs w:val="28"/>
        </w:rPr>
        <w:t>IDEF0</w:t>
      </w:r>
      <w:r>
        <w:rPr>
          <w:sz w:val="28"/>
          <w:szCs w:val="28"/>
        </w:rPr>
        <w:t xml:space="preserve"> — разбиение системы на функциональные блоки.</w:t>
      </w:r>
    </w:p>
    <w:p w14:paraId="00000083" w14:textId="77777777" w:rsidR="006D0921" w:rsidRDefault="00D30BD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Этот анализ помогает оптимизировать процессы в организации и устранить узкие места.</w:t>
      </w:r>
    </w:p>
    <w:p w14:paraId="00000084" w14:textId="77777777" w:rsidR="006D0921" w:rsidRDefault="006D092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00000085" w14:textId="77777777" w:rsidR="006D0921" w:rsidRDefault="00D30BD4">
      <w:pPr>
        <w:rPr>
          <w:sz w:val="28"/>
          <w:szCs w:val="28"/>
        </w:rPr>
      </w:pPr>
      <w:r>
        <w:pict w14:anchorId="45A3A74F">
          <v:rect id="_x0000_i1112" style="width:0;height:1.5pt" o:hralign="center" o:hrstd="t" o:hr="t" fillcolor="#a0a0a0" stroked="f"/>
        </w:pict>
      </w:r>
    </w:p>
    <w:p w14:paraId="00000086" w14:textId="77777777" w:rsidR="006D0921" w:rsidRDefault="00D30BD4">
      <w:pPr>
        <w:pStyle w:val="3"/>
        <w:rPr>
          <w:color w:val="1F4E79"/>
          <w:sz w:val="32"/>
          <w:szCs w:val="32"/>
        </w:rPr>
      </w:pPr>
      <w:bookmarkStart w:id="19" w:name="_Toc192813524"/>
      <w:r>
        <w:rPr>
          <w:color w:val="1F4E79"/>
          <w:sz w:val="32"/>
          <w:szCs w:val="32"/>
        </w:rPr>
        <w:t>1</w:t>
      </w:r>
      <w:r>
        <w:rPr>
          <w:color w:val="1F4E79"/>
          <w:sz w:val="32"/>
          <w:szCs w:val="32"/>
        </w:rPr>
        <w:t>1. Сетевой анал</w:t>
      </w:r>
      <w:r>
        <w:rPr>
          <w:color w:val="1F4E79"/>
          <w:sz w:val="32"/>
          <w:szCs w:val="32"/>
        </w:rPr>
        <w:t>из</w:t>
      </w:r>
      <w:bookmarkEnd w:id="19"/>
    </w:p>
    <w:p w14:paraId="00000087" w14:textId="77777777" w:rsidR="006D0921" w:rsidRDefault="00D30BD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Применяется для изучения взаимосвязей между элементами системы. Используется в анализе:</w:t>
      </w:r>
    </w:p>
    <w:p w14:paraId="00000088" w14:textId="77777777" w:rsidR="006D0921" w:rsidRDefault="00D30BD4">
      <w:pPr>
        <w:numPr>
          <w:ilvl w:val="0"/>
          <w:numId w:val="13"/>
        </w:numPr>
        <w:spacing w:before="280"/>
        <w:rPr>
          <w:sz w:val="28"/>
          <w:szCs w:val="28"/>
        </w:rPr>
      </w:pPr>
      <w:r>
        <w:rPr>
          <w:sz w:val="28"/>
          <w:szCs w:val="28"/>
        </w:rPr>
        <w:t>Логистики и потоков данных.</w:t>
      </w:r>
    </w:p>
    <w:p w14:paraId="00000089" w14:textId="77777777" w:rsidR="006D0921" w:rsidRDefault="00D30BD4">
      <w:pPr>
        <w:numPr>
          <w:ilvl w:val="0"/>
          <w:numId w:val="13"/>
        </w:numPr>
        <w:spacing w:after="280"/>
        <w:rPr>
          <w:sz w:val="28"/>
          <w:szCs w:val="28"/>
        </w:rPr>
      </w:pPr>
      <w:r>
        <w:rPr>
          <w:sz w:val="28"/>
          <w:szCs w:val="28"/>
        </w:rPr>
        <w:t>Оптимизации маршрутов передачи информации.</w:t>
      </w:r>
    </w:p>
    <w:p w14:paraId="0000008A" w14:textId="77777777" w:rsidR="006D0921" w:rsidRDefault="006D0921">
      <w:pPr>
        <w:rPr>
          <w:b/>
          <w:sz w:val="52"/>
          <w:szCs w:val="52"/>
        </w:rPr>
      </w:pPr>
    </w:p>
    <w:p w14:paraId="0000008B" w14:textId="77777777" w:rsidR="006D0921" w:rsidRDefault="006D0921">
      <w:pPr>
        <w:rPr>
          <w:b/>
          <w:sz w:val="52"/>
          <w:szCs w:val="52"/>
        </w:rPr>
      </w:pPr>
    </w:p>
    <w:p w14:paraId="0000008C" w14:textId="77777777" w:rsidR="006D0921" w:rsidRDefault="006D0921">
      <w:pPr>
        <w:rPr>
          <w:b/>
          <w:sz w:val="52"/>
          <w:szCs w:val="52"/>
        </w:rPr>
      </w:pPr>
    </w:p>
    <w:p w14:paraId="0000008D" w14:textId="77777777" w:rsidR="006D0921" w:rsidRDefault="006D0921">
      <w:pPr>
        <w:rPr>
          <w:b/>
          <w:sz w:val="52"/>
          <w:szCs w:val="52"/>
        </w:rPr>
      </w:pPr>
    </w:p>
    <w:p w14:paraId="0000008E" w14:textId="77777777" w:rsidR="006D0921" w:rsidRDefault="006D0921">
      <w:pPr>
        <w:rPr>
          <w:b/>
          <w:sz w:val="52"/>
          <w:szCs w:val="52"/>
        </w:rPr>
      </w:pPr>
    </w:p>
    <w:p w14:paraId="0000008F" w14:textId="77777777" w:rsidR="006D0921" w:rsidRDefault="006D0921">
      <w:pPr>
        <w:rPr>
          <w:b/>
          <w:sz w:val="52"/>
          <w:szCs w:val="52"/>
        </w:rPr>
      </w:pPr>
    </w:p>
    <w:p w14:paraId="00000090" w14:textId="77777777" w:rsidR="006D0921" w:rsidRDefault="006D0921">
      <w:pPr>
        <w:rPr>
          <w:b/>
          <w:sz w:val="52"/>
          <w:szCs w:val="52"/>
        </w:rPr>
      </w:pPr>
    </w:p>
    <w:sdt>
      <w:sdtPr>
        <w:tag w:val="goog_rdk_2"/>
        <w:id w:val="193891841"/>
      </w:sdtPr>
      <w:sdtEndPr/>
      <w:sdtContent>
        <w:p w14:paraId="00000091" w14:textId="77777777" w:rsidR="006D0921" w:rsidRDefault="00D30BD4">
          <w:pPr>
            <w:rPr>
              <w:ins w:id="20" w:author="Nick" w:date="2025-03-12T10:35:00Z"/>
              <w:b/>
              <w:sz w:val="52"/>
              <w:szCs w:val="52"/>
            </w:rPr>
          </w:pPr>
          <w:sdt>
            <w:sdtPr>
              <w:tag w:val="goog_rdk_1"/>
              <w:id w:val="1880050015"/>
            </w:sdtPr>
            <w:sdtEndPr/>
            <w:sdtContent/>
          </w:sdt>
        </w:p>
      </w:sdtContent>
    </w:sdt>
    <w:p w14:paraId="00000092" w14:textId="77777777" w:rsidR="006D0921" w:rsidRDefault="006D0921">
      <w:pPr>
        <w:rPr>
          <w:b/>
          <w:sz w:val="52"/>
          <w:szCs w:val="52"/>
        </w:rPr>
      </w:pPr>
    </w:p>
    <w:p w14:paraId="00000093" w14:textId="77777777" w:rsidR="006D0921" w:rsidRDefault="00D30BD4">
      <w:pPr>
        <w:pStyle w:val="1"/>
        <w:rPr>
          <w:i/>
          <w:color w:val="5B9BD5"/>
          <w:sz w:val="56"/>
          <w:szCs w:val="56"/>
          <w:u w:val="single"/>
        </w:rPr>
      </w:pPr>
      <w:bookmarkStart w:id="21" w:name="_Toc192813525"/>
      <w:r>
        <w:rPr>
          <w:i/>
          <w:color w:val="5B9BD5"/>
          <w:sz w:val="56"/>
          <w:szCs w:val="56"/>
          <w:u w:val="single"/>
        </w:rPr>
        <w:t>М</w:t>
      </w:r>
      <w:r>
        <w:rPr>
          <w:i/>
          <w:color w:val="5B9BD5"/>
          <w:sz w:val="56"/>
          <w:szCs w:val="56"/>
          <w:u w:val="single"/>
        </w:rPr>
        <w:t>етрики для проектирования АИС</w:t>
      </w:r>
      <w:bookmarkEnd w:id="21"/>
    </w:p>
    <w:p w14:paraId="00000094" w14:textId="77777777" w:rsidR="006D0921" w:rsidRDefault="00D30BD4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Метрики для проектирования являются важным инструментом, который помогает разработчикам и архитекторам создать более качественные и устойчивые системы. Они позволяют количественно оценить, насколько хорошо спроектирована система, и дают возможность выявить</w:t>
      </w:r>
      <w:r>
        <w:rPr>
          <w:color w:val="000000"/>
          <w:sz w:val="28"/>
          <w:szCs w:val="28"/>
        </w:rPr>
        <w:t xml:space="preserve"> потенциальные слабые места еще до начала этапа реализации.</w:t>
      </w:r>
    </w:p>
    <w:p w14:paraId="00000095" w14:textId="77777777" w:rsidR="006D0921" w:rsidRDefault="00D30BD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Существует несколько ключевых метрик для проектирования, которые часто применяются в практике создания АИС:</w:t>
      </w:r>
    </w:p>
    <w:p w14:paraId="00000096" w14:textId="77777777" w:rsidR="006D0921" w:rsidRDefault="00D30BD4">
      <w:pPr>
        <w:pStyle w:val="ae"/>
        <w:rPr>
          <w:color w:val="808080"/>
          <w:sz w:val="32"/>
          <w:szCs w:val="32"/>
        </w:rPr>
      </w:pPr>
      <w:r>
        <w:rPr>
          <w:b/>
          <w:color w:val="808080"/>
          <w:sz w:val="32"/>
          <w:szCs w:val="32"/>
        </w:rPr>
        <w:t>1</w:t>
      </w:r>
      <w:r>
        <w:rPr>
          <w:b/>
          <w:color w:val="808080"/>
          <w:sz w:val="32"/>
          <w:szCs w:val="32"/>
        </w:rPr>
        <w:t>. Метрики сложности</w:t>
      </w:r>
      <w:r>
        <w:rPr>
          <w:color w:val="808080"/>
          <w:sz w:val="32"/>
          <w:szCs w:val="32"/>
        </w:rPr>
        <w:t>:</w:t>
      </w:r>
    </w:p>
    <w:p w14:paraId="00000097" w14:textId="77777777" w:rsidR="006D0921" w:rsidRDefault="00D30BD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Эти метрики оценивают сложность архитектуры и компонентов системы. Примером таких метрик может быть </w:t>
      </w:r>
      <w:r>
        <w:rPr>
          <w:b/>
          <w:color w:val="000000"/>
          <w:sz w:val="28"/>
          <w:szCs w:val="28"/>
        </w:rPr>
        <w:t>метрика циклической сложности (</w:t>
      </w:r>
      <w:proofErr w:type="spellStart"/>
      <w:r>
        <w:rPr>
          <w:b/>
          <w:color w:val="000000"/>
          <w:sz w:val="28"/>
          <w:szCs w:val="28"/>
        </w:rPr>
        <w:t>Cyclomatic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Complexity</w:t>
      </w:r>
      <w:proofErr w:type="spellEnd"/>
      <w:r>
        <w:rPr>
          <w:b/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>, которая измеряет количество независимых путей в программе, что помогает выявить участки кода, которые</w:t>
      </w:r>
      <w:r>
        <w:rPr>
          <w:color w:val="000000"/>
          <w:sz w:val="28"/>
          <w:szCs w:val="28"/>
        </w:rPr>
        <w:t xml:space="preserve"> могут быть трудны для понимания или сопровождения.</w:t>
      </w:r>
    </w:p>
    <w:p w14:paraId="00000098" w14:textId="77777777" w:rsidR="006D0921" w:rsidRDefault="00D30BD4">
      <w:pPr>
        <w:rPr>
          <w:sz w:val="28"/>
          <w:szCs w:val="28"/>
        </w:rPr>
      </w:pPr>
      <w:r>
        <w:pict w14:anchorId="0F9CBCA3">
          <v:rect id="_x0000_i1113" style="width:0;height:1.5pt" o:hralign="center" o:hrstd="t" o:hr="t" fillcolor="#a0a0a0" stroked="f"/>
        </w:pict>
      </w:r>
    </w:p>
    <w:p w14:paraId="00000099" w14:textId="77777777" w:rsidR="006D0921" w:rsidRDefault="00D30BD4">
      <w:pPr>
        <w:pStyle w:val="3"/>
        <w:rPr>
          <w:b w:val="0"/>
          <w:color w:val="808080"/>
          <w:sz w:val="32"/>
          <w:szCs w:val="32"/>
        </w:rPr>
      </w:pPr>
      <w:bookmarkStart w:id="22" w:name="_Toc192813526"/>
      <w:r>
        <w:rPr>
          <w:color w:val="808080"/>
          <w:sz w:val="32"/>
          <w:szCs w:val="32"/>
        </w:rPr>
        <w:t>2</w:t>
      </w:r>
      <w:r>
        <w:rPr>
          <w:color w:val="808080"/>
          <w:sz w:val="32"/>
          <w:szCs w:val="32"/>
        </w:rPr>
        <w:t>.Метрики модульности</w:t>
      </w:r>
      <w:r>
        <w:rPr>
          <w:b w:val="0"/>
          <w:color w:val="808080"/>
          <w:sz w:val="32"/>
          <w:szCs w:val="32"/>
        </w:rPr>
        <w:t>:</w:t>
      </w:r>
      <w:bookmarkEnd w:id="22"/>
    </w:p>
    <w:p w14:paraId="0000009A" w14:textId="77777777" w:rsidR="006D0921" w:rsidRDefault="00D30BD4">
      <w:pPr>
        <w:pBdr>
          <w:top w:val="nil"/>
          <w:left w:val="nil"/>
          <w:bottom w:val="nil"/>
          <w:right w:val="nil"/>
          <w:between w:val="nil"/>
        </w:pBdr>
        <w:ind w:left="720" w:firstLine="69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Модульность системы оценивается с помощью метрик, таких как </w:t>
      </w:r>
      <w:proofErr w:type="spellStart"/>
      <w:r>
        <w:rPr>
          <w:b/>
          <w:color w:val="000000"/>
          <w:sz w:val="28"/>
          <w:szCs w:val="28"/>
        </w:rPr>
        <w:t>Coupling</w:t>
      </w:r>
      <w:proofErr w:type="spellEnd"/>
      <w:r>
        <w:rPr>
          <w:color w:val="000000"/>
          <w:sz w:val="28"/>
          <w:szCs w:val="28"/>
        </w:rPr>
        <w:t xml:space="preserve"> (связность) и </w:t>
      </w:r>
      <w:proofErr w:type="spellStart"/>
      <w:r>
        <w:rPr>
          <w:b/>
          <w:color w:val="000000"/>
          <w:sz w:val="28"/>
          <w:szCs w:val="28"/>
        </w:rPr>
        <w:t>Cohesion</w:t>
      </w:r>
      <w:proofErr w:type="spellEnd"/>
      <w:r>
        <w:rPr>
          <w:color w:val="000000"/>
          <w:sz w:val="28"/>
          <w:szCs w:val="28"/>
        </w:rPr>
        <w:t xml:space="preserve"> (согласованность). </w:t>
      </w:r>
      <w:proofErr w:type="spellStart"/>
      <w:r>
        <w:rPr>
          <w:b/>
          <w:color w:val="000000"/>
          <w:sz w:val="28"/>
          <w:szCs w:val="28"/>
        </w:rPr>
        <w:t>Coupling</w:t>
      </w:r>
      <w:proofErr w:type="spellEnd"/>
      <w:r>
        <w:rPr>
          <w:color w:val="000000"/>
          <w:sz w:val="28"/>
          <w:szCs w:val="28"/>
        </w:rPr>
        <w:t xml:space="preserve"> измеряет степень зависимости между модулями, а </w:t>
      </w:r>
      <w:proofErr w:type="spellStart"/>
      <w:r>
        <w:rPr>
          <w:b/>
          <w:color w:val="000000"/>
          <w:sz w:val="28"/>
          <w:szCs w:val="28"/>
        </w:rPr>
        <w:t>Cohesion</w:t>
      </w:r>
      <w:proofErr w:type="spellEnd"/>
      <w:r>
        <w:rPr>
          <w:color w:val="000000"/>
          <w:sz w:val="28"/>
          <w:szCs w:val="28"/>
        </w:rPr>
        <w:t xml:space="preserve"> оценивает, насколько тесно связанные компоненты внутри модуля. Высокий уровень </w:t>
      </w:r>
      <w:proofErr w:type="spellStart"/>
      <w:r>
        <w:rPr>
          <w:b/>
          <w:color w:val="000000"/>
          <w:sz w:val="28"/>
          <w:szCs w:val="28"/>
        </w:rPr>
        <w:t>Cohesion</w:t>
      </w:r>
      <w:proofErr w:type="spellEnd"/>
      <w:r>
        <w:rPr>
          <w:color w:val="000000"/>
          <w:sz w:val="28"/>
          <w:szCs w:val="28"/>
        </w:rPr>
        <w:t xml:space="preserve"> и низкий </w:t>
      </w:r>
      <w:proofErr w:type="spellStart"/>
      <w:r>
        <w:rPr>
          <w:b/>
          <w:color w:val="000000"/>
          <w:sz w:val="28"/>
          <w:szCs w:val="28"/>
        </w:rPr>
        <w:t>Coupling</w:t>
      </w:r>
      <w:proofErr w:type="spellEnd"/>
      <w:r>
        <w:rPr>
          <w:color w:val="000000"/>
          <w:sz w:val="28"/>
          <w:szCs w:val="28"/>
        </w:rPr>
        <w:t xml:space="preserve"> являются признаками хорошего проектирования.</w:t>
      </w:r>
    </w:p>
    <w:p w14:paraId="0000009B" w14:textId="77777777" w:rsidR="006D0921" w:rsidRDefault="00D30BD4">
      <w:pPr>
        <w:rPr>
          <w:sz w:val="28"/>
          <w:szCs w:val="28"/>
        </w:rPr>
      </w:pPr>
      <w:r>
        <w:pict w14:anchorId="165296CD">
          <v:rect id="_x0000_i1114" style="width:0;height:1.5pt" o:hralign="center" o:hrstd="t" o:hr="t" fillcolor="#a0a0a0" stroked="f"/>
        </w:pict>
      </w:r>
    </w:p>
    <w:p w14:paraId="0000009C" w14:textId="77777777" w:rsidR="006D0921" w:rsidRDefault="00D30BD4">
      <w:pPr>
        <w:pStyle w:val="3"/>
        <w:rPr>
          <w:b w:val="0"/>
          <w:color w:val="808080"/>
          <w:sz w:val="32"/>
          <w:szCs w:val="32"/>
        </w:rPr>
      </w:pPr>
      <w:bookmarkStart w:id="23" w:name="_Toc192813527"/>
      <w:r>
        <w:rPr>
          <w:color w:val="808080"/>
          <w:sz w:val="32"/>
          <w:szCs w:val="32"/>
        </w:rPr>
        <w:t>3</w:t>
      </w:r>
      <w:r>
        <w:rPr>
          <w:color w:val="808080"/>
          <w:sz w:val="32"/>
          <w:szCs w:val="32"/>
        </w:rPr>
        <w:t>.Метрики гибкости</w:t>
      </w:r>
      <w:r>
        <w:rPr>
          <w:b w:val="0"/>
          <w:color w:val="808080"/>
          <w:sz w:val="32"/>
          <w:szCs w:val="32"/>
        </w:rPr>
        <w:t>:</w:t>
      </w:r>
      <w:bookmarkEnd w:id="23"/>
    </w:p>
    <w:p w14:paraId="0000009D" w14:textId="77777777" w:rsidR="006D0921" w:rsidRDefault="00D30BD4">
      <w:pPr>
        <w:pBdr>
          <w:top w:val="nil"/>
          <w:left w:val="nil"/>
          <w:bottom w:val="nil"/>
          <w:right w:val="nil"/>
          <w:between w:val="nil"/>
        </w:pBdr>
        <w:ind w:left="720" w:firstLine="69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Эта категория метрик оценивает, насколько легко модифицировать систему в будущем.</w:t>
      </w:r>
      <w:r>
        <w:rPr>
          <w:color w:val="000000"/>
          <w:sz w:val="28"/>
          <w:szCs w:val="28"/>
        </w:rPr>
        <w:t xml:space="preserve"> Одним из примеров является </w:t>
      </w:r>
      <w:r>
        <w:rPr>
          <w:b/>
          <w:color w:val="000000"/>
          <w:sz w:val="28"/>
          <w:szCs w:val="28"/>
        </w:rPr>
        <w:t>метрика открытости/закрытости (</w:t>
      </w:r>
      <w:proofErr w:type="spellStart"/>
      <w:r>
        <w:rPr>
          <w:b/>
          <w:color w:val="000000"/>
          <w:sz w:val="28"/>
          <w:szCs w:val="28"/>
        </w:rPr>
        <w:t>Open</w:t>
      </w:r>
      <w:proofErr w:type="spellEnd"/>
      <w:r>
        <w:rPr>
          <w:b/>
          <w:color w:val="000000"/>
          <w:sz w:val="28"/>
          <w:szCs w:val="28"/>
        </w:rPr>
        <w:t>/</w:t>
      </w:r>
      <w:proofErr w:type="spellStart"/>
      <w:r>
        <w:rPr>
          <w:b/>
          <w:color w:val="000000"/>
          <w:sz w:val="28"/>
          <w:szCs w:val="28"/>
        </w:rPr>
        <w:t>Closed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Principle</w:t>
      </w:r>
      <w:proofErr w:type="spellEnd"/>
      <w:r>
        <w:rPr>
          <w:b/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>, которая подразумевает, что система должна быть открыта для расширений, но закрыта для изменений, что помогает минимизировать трудозатраты на дальнейшую разработку</w:t>
      </w:r>
    </w:p>
    <w:p w14:paraId="0000009E" w14:textId="77777777" w:rsidR="006D0921" w:rsidRDefault="00D30BD4">
      <w:pPr>
        <w:rPr>
          <w:sz w:val="28"/>
          <w:szCs w:val="28"/>
        </w:rPr>
      </w:pPr>
      <w:r>
        <w:pict w14:anchorId="463279DE">
          <v:rect id="_x0000_i1115" style="width:0;height:1.5pt" o:hralign="center" o:hrstd="t" o:hr="t" fillcolor="#a0a0a0" stroked="f"/>
        </w:pict>
      </w:r>
    </w:p>
    <w:p w14:paraId="0000009F" w14:textId="77777777" w:rsidR="006D0921" w:rsidRDefault="006D0921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808080"/>
          <w:sz w:val="32"/>
          <w:szCs w:val="32"/>
        </w:rPr>
      </w:pPr>
    </w:p>
    <w:p w14:paraId="000000A0" w14:textId="77777777" w:rsidR="006D0921" w:rsidRDefault="00D30BD4">
      <w:pPr>
        <w:pStyle w:val="ae"/>
        <w:rPr>
          <w:b/>
          <w:i/>
          <w:color w:val="808080"/>
          <w:sz w:val="32"/>
          <w:szCs w:val="32"/>
        </w:rPr>
      </w:pPr>
      <w:r>
        <w:rPr>
          <w:b/>
          <w:color w:val="808080"/>
          <w:sz w:val="32"/>
          <w:szCs w:val="32"/>
        </w:rPr>
        <w:t>4</w:t>
      </w:r>
      <w:r>
        <w:rPr>
          <w:b/>
          <w:color w:val="808080"/>
          <w:sz w:val="32"/>
          <w:szCs w:val="32"/>
        </w:rPr>
        <w:t>.Метри</w:t>
      </w:r>
      <w:r>
        <w:rPr>
          <w:b/>
          <w:color w:val="808080"/>
          <w:sz w:val="32"/>
          <w:szCs w:val="32"/>
        </w:rPr>
        <w:t>ки масштабируемости</w:t>
      </w:r>
      <w:r>
        <w:rPr>
          <w:b/>
          <w:i/>
          <w:color w:val="808080"/>
          <w:sz w:val="32"/>
          <w:szCs w:val="32"/>
        </w:rPr>
        <w:t xml:space="preserve">: </w:t>
      </w:r>
    </w:p>
    <w:p w14:paraId="000000A1" w14:textId="77777777" w:rsidR="006D0921" w:rsidRDefault="00D30BD4">
      <w:pPr>
        <w:pBdr>
          <w:top w:val="nil"/>
          <w:left w:val="nil"/>
          <w:bottom w:val="nil"/>
          <w:right w:val="nil"/>
          <w:between w:val="nil"/>
        </w:pBdr>
        <w:ind w:left="720" w:firstLine="69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Эти метрики позволяют оценить, насколько хорошо система будет работать при увеличении нагрузки. </w:t>
      </w:r>
      <w:r>
        <w:rPr>
          <w:b/>
          <w:color w:val="000000"/>
          <w:sz w:val="28"/>
          <w:szCs w:val="28"/>
        </w:rPr>
        <w:t>Метрика масштабируемости</w:t>
      </w:r>
      <w:r>
        <w:rPr>
          <w:color w:val="000000"/>
          <w:sz w:val="28"/>
          <w:szCs w:val="28"/>
        </w:rPr>
        <w:t xml:space="preserve"> может включать параметры, такие как максимальная нагрузка на систему до возникновения проблем, а также способность системы адаптироваться к увеличению объема данных или пользователей.</w:t>
      </w:r>
    </w:p>
    <w:p w14:paraId="000000A2" w14:textId="77777777" w:rsidR="006D0921" w:rsidRDefault="00D30BD4">
      <w:pPr>
        <w:rPr>
          <w:sz w:val="28"/>
          <w:szCs w:val="28"/>
        </w:rPr>
      </w:pPr>
      <w:r>
        <w:pict w14:anchorId="1C052A76">
          <v:rect id="_x0000_i1116" style="width:0;height:1.5pt" o:hralign="center" o:hrstd="t" o:hr="t" fillcolor="#a0a0a0" stroked="f"/>
        </w:pict>
      </w:r>
    </w:p>
    <w:p w14:paraId="000000A3" w14:textId="77777777" w:rsidR="006D0921" w:rsidRDefault="00D30BD4">
      <w:pPr>
        <w:pStyle w:val="3"/>
        <w:rPr>
          <w:b w:val="0"/>
          <w:color w:val="808080"/>
          <w:sz w:val="32"/>
          <w:szCs w:val="32"/>
        </w:rPr>
      </w:pPr>
      <w:bookmarkStart w:id="24" w:name="_Toc192813528"/>
      <w:r>
        <w:rPr>
          <w:color w:val="808080"/>
          <w:sz w:val="32"/>
          <w:szCs w:val="32"/>
        </w:rPr>
        <w:t>5</w:t>
      </w:r>
      <w:r>
        <w:rPr>
          <w:color w:val="808080"/>
          <w:sz w:val="32"/>
          <w:szCs w:val="32"/>
        </w:rPr>
        <w:t>.Метрики производительности</w:t>
      </w:r>
      <w:r>
        <w:rPr>
          <w:b w:val="0"/>
          <w:color w:val="808080"/>
          <w:sz w:val="32"/>
          <w:szCs w:val="32"/>
        </w:rPr>
        <w:t>:</w:t>
      </w:r>
      <w:bookmarkEnd w:id="24"/>
      <w:r>
        <w:rPr>
          <w:b w:val="0"/>
          <w:color w:val="808080"/>
          <w:sz w:val="32"/>
          <w:szCs w:val="32"/>
        </w:rPr>
        <w:t xml:space="preserve"> </w:t>
      </w:r>
    </w:p>
    <w:p w14:paraId="000000A4" w14:textId="77777777" w:rsidR="006D0921" w:rsidRDefault="00D30BD4">
      <w:pPr>
        <w:pBdr>
          <w:top w:val="nil"/>
          <w:left w:val="nil"/>
          <w:bottom w:val="nil"/>
          <w:right w:val="nil"/>
          <w:between w:val="nil"/>
        </w:pBdr>
        <w:ind w:left="720" w:firstLine="69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Это метрики, которые оценивают время о</w:t>
      </w:r>
      <w:r>
        <w:rPr>
          <w:color w:val="000000"/>
          <w:sz w:val="28"/>
          <w:szCs w:val="28"/>
        </w:rPr>
        <w:t xml:space="preserve">тклика системы, время обработки запросов и другие параметры, связанные с эффективностью работы системы. Примером может быть </w:t>
      </w:r>
      <w:r>
        <w:rPr>
          <w:b/>
          <w:color w:val="000000"/>
          <w:sz w:val="28"/>
          <w:szCs w:val="28"/>
        </w:rPr>
        <w:t>метрика времени отклика</w:t>
      </w:r>
      <w:r>
        <w:rPr>
          <w:color w:val="000000"/>
          <w:sz w:val="28"/>
          <w:szCs w:val="28"/>
        </w:rPr>
        <w:t xml:space="preserve"> или </w:t>
      </w:r>
      <w:r>
        <w:rPr>
          <w:b/>
          <w:color w:val="000000"/>
          <w:sz w:val="28"/>
          <w:szCs w:val="28"/>
        </w:rPr>
        <w:t>пропускной способности системы</w:t>
      </w:r>
      <w:r>
        <w:rPr>
          <w:color w:val="000000"/>
          <w:sz w:val="28"/>
          <w:szCs w:val="28"/>
        </w:rPr>
        <w:t>, которая измеряет, сколько запросов система может обработать за единицу в</w:t>
      </w:r>
      <w:r>
        <w:rPr>
          <w:color w:val="000000"/>
          <w:sz w:val="28"/>
          <w:szCs w:val="28"/>
        </w:rPr>
        <w:t>ремени.</w:t>
      </w:r>
    </w:p>
    <w:p w14:paraId="000000A5" w14:textId="77777777" w:rsidR="006D0921" w:rsidRDefault="006D092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000000A6" w14:textId="77777777" w:rsidR="006D0921" w:rsidRDefault="006D0921">
      <w:pPr>
        <w:pBdr>
          <w:top w:val="nil"/>
          <w:left w:val="nil"/>
          <w:bottom w:val="nil"/>
          <w:right w:val="nil"/>
          <w:between w:val="nil"/>
        </w:pBdr>
        <w:ind w:left="720" w:firstLine="696"/>
        <w:rPr>
          <w:color w:val="000000"/>
          <w:sz w:val="28"/>
          <w:szCs w:val="28"/>
        </w:rPr>
      </w:pPr>
    </w:p>
    <w:p w14:paraId="000000A7" w14:textId="77777777" w:rsidR="006D0921" w:rsidRDefault="006D0921">
      <w:pPr>
        <w:pBdr>
          <w:top w:val="nil"/>
          <w:left w:val="nil"/>
          <w:bottom w:val="nil"/>
          <w:right w:val="nil"/>
          <w:between w:val="nil"/>
        </w:pBdr>
        <w:ind w:left="720" w:firstLine="696"/>
        <w:rPr>
          <w:color w:val="000000"/>
          <w:sz w:val="28"/>
          <w:szCs w:val="28"/>
        </w:rPr>
      </w:pPr>
    </w:p>
    <w:p w14:paraId="000000A8" w14:textId="77777777" w:rsidR="006D0921" w:rsidRDefault="006D0921">
      <w:pPr>
        <w:pBdr>
          <w:top w:val="nil"/>
          <w:left w:val="nil"/>
          <w:bottom w:val="nil"/>
          <w:right w:val="nil"/>
          <w:between w:val="nil"/>
        </w:pBdr>
        <w:ind w:left="720" w:firstLine="696"/>
        <w:rPr>
          <w:color w:val="000000"/>
          <w:sz w:val="28"/>
          <w:szCs w:val="28"/>
        </w:rPr>
      </w:pPr>
    </w:p>
    <w:p w14:paraId="000000A9" w14:textId="77777777" w:rsidR="006D0921" w:rsidRDefault="00D30BD4">
      <w:pPr>
        <w:pStyle w:val="1"/>
        <w:jc w:val="center"/>
        <w:rPr>
          <w:i/>
          <w:color w:val="5B9BD5"/>
          <w:sz w:val="72"/>
          <w:szCs w:val="72"/>
          <w:u w:val="single"/>
        </w:rPr>
      </w:pPr>
      <w:bookmarkStart w:id="25" w:name="_Toc192813529"/>
      <w:r>
        <w:rPr>
          <w:i/>
          <w:color w:val="5B9BD5"/>
          <w:sz w:val="56"/>
          <w:szCs w:val="56"/>
          <w:u w:val="single"/>
        </w:rPr>
        <w:t>В</w:t>
      </w:r>
      <w:r>
        <w:rPr>
          <w:i/>
          <w:color w:val="5B9BD5"/>
          <w:sz w:val="56"/>
          <w:szCs w:val="56"/>
          <w:u w:val="single"/>
        </w:rPr>
        <w:t>ывод</w:t>
      </w:r>
      <w:bookmarkEnd w:id="25"/>
    </w:p>
    <w:p w14:paraId="000000AA" w14:textId="77777777" w:rsidR="006D0921" w:rsidRDefault="00D30BD4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Методы анализа данных и метрики проектирования взаимодействуют, позволяя не только выявлять узкие места в системе, но и предотвращать возможные сбои и проблемы в эксплуатации. Использование статистических, корреляционных, регрессионных методов, а также мет</w:t>
      </w:r>
      <w:r>
        <w:rPr>
          <w:color w:val="000000"/>
          <w:sz w:val="28"/>
          <w:szCs w:val="28"/>
        </w:rPr>
        <w:t>одов для оценки сложности и модульности проектируемых систем позволяет значительно повысить качество разрабатываемых решений. Это также помогает прогнозировать потенциальные риски и оптимизировать ресурсы на всех этапах жизненного цикла АИС.</w:t>
      </w:r>
    </w:p>
    <w:p w14:paraId="000000AB" w14:textId="77777777" w:rsidR="006D0921" w:rsidRDefault="00D30BD4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color w:val="000000"/>
          <w:sz w:val="28"/>
          <w:szCs w:val="28"/>
        </w:rPr>
      </w:pPr>
      <w:r>
        <w:rPr>
          <w:b/>
          <w:color w:val="000000"/>
          <w:sz w:val="32"/>
          <w:szCs w:val="32"/>
        </w:rPr>
        <w:t>Таким образом</w:t>
      </w:r>
      <w:r>
        <w:rPr>
          <w:color w:val="000000"/>
          <w:sz w:val="28"/>
          <w:szCs w:val="28"/>
        </w:rPr>
        <w:t>, метрики являются не просто набором количественных данных, а важным элементом стратегического управления, позволяющим создавать системы, которые не только соответствуют требованиям бизнеса, но и способны гибко адаптироваться к меняющимся условиям.</w:t>
      </w:r>
    </w:p>
    <w:p w14:paraId="000000AC" w14:textId="77777777" w:rsidR="006D0921" w:rsidRDefault="006D092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000000AD" w14:textId="77777777" w:rsidR="006D0921" w:rsidRDefault="00D30BD4">
      <w:pPr>
        <w:pStyle w:val="1"/>
        <w:jc w:val="center"/>
        <w:rPr>
          <w:i/>
          <w:color w:val="5B9BD5"/>
          <w:sz w:val="56"/>
          <w:szCs w:val="56"/>
          <w:u w:val="single"/>
        </w:rPr>
      </w:pPr>
      <w:bookmarkStart w:id="26" w:name="_Toc192813530"/>
      <w:r>
        <w:rPr>
          <w:i/>
          <w:color w:val="5B9BD5"/>
          <w:sz w:val="56"/>
          <w:szCs w:val="56"/>
          <w:u w:val="single"/>
        </w:rPr>
        <w:t>Б</w:t>
      </w:r>
      <w:r>
        <w:rPr>
          <w:i/>
          <w:color w:val="5B9BD5"/>
          <w:sz w:val="56"/>
          <w:szCs w:val="56"/>
          <w:u w:val="single"/>
        </w:rPr>
        <w:t>иблио</w:t>
      </w:r>
      <w:r>
        <w:rPr>
          <w:i/>
          <w:color w:val="5B9BD5"/>
          <w:sz w:val="56"/>
          <w:szCs w:val="56"/>
          <w:u w:val="single"/>
        </w:rPr>
        <w:t>графия</w:t>
      </w:r>
      <w:bookmarkEnd w:id="26"/>
    </w:p>
    <w:p w14:paraId="000000AE" w14:textId="77777777" w:rsidR="006D0921" w:rsidRDefault="006D0921">
      <w:pPr>
        <w:pStyle w:val="1"/>
        <w:rPr>
          <w:i/>
          <w:color w:val="5B9BD5"/>
          <w:sz w:val="56"/>
          <w:szCs w:val="56"/>
          <w:u w:val="single"/>
        </w:rPr>
      </w:pPr>
    </w:p>
    <w:p w14:paraId="000000AF" w14:textId="77777777" w:rsidR="006D0921" w:rsidRDefault="00D30BD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hyperlink r:id="rId16">
        <w:r>
          <w:rPr>
            <w:color w:val="0563C1"/>
            <w:sz w:val="28"/>
            <w:szCs w:val="28"/>
            <w:u w:val="single"/>
          </w:rPr>
          <w:t>https://vaiti.io/kak-oczenit-effektivnost-avtomatizirovannoj-informaczionnoj-sistemy/</w:t>
        </w:r>
      </w:hyperlink>
    </w:p>
    <w:p w14:paraId="000000B0" w14:textId="77777777" w:rsidR="006D0921" w:rsidRDefault="00D30BD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hyperlink r:id="rId17">
        <w:r>
          <w:rPr>
            <w:color w:val="0563C1"/>
            <w:sz w:val="28"/>
            <w:szCs w:val="28"/>
            <w:u w:val="single"/>
          </w:rPr>
          <w:t>https://www.elibrary.ru/item.asp?id=30548294</w:t>
        </w:r>
      </w:hyperlink>
    </w:p>
    <w:p w14:paraId="000000B1" w14:textId="77777777" w:rsidR="006D0921" w:rsidRDefault="00D30BD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hyperlink r:id="rId18">
        <w:r>
          <w:rPr>
            <w:color w:val="0563C1"/>
            <w:sz w:val="28"/>
            <w:szCs w:val="28"/>
            <w:u w:val="single"/>
          </w:rPr>
          <w:t>https://www.bibliofond.ru/view.aspx?id=564430</w:t>
        </w:r>
      </w:hyperlink>
    </w:p>
    <w:p w14:paraId="000000B2" w14:textId="77777777" w:rsidR="006D0921" w:rsidRDefault="00D30BD4">
      <w:pPr>
        <w:pBdr>
          <w:top w:val="nil"/>
          <w:left w:val="nil"/>
          <w:bottom w:val="nil"/>
          <w:right w:val="nil"/>
          <w:between w:val="nil"/>
        </w:pBdr>
        <w:rPr>
          <w:color w:val="0070C0"/>
          <w:sz w:val="28"/>
          <w:szCs w:val="28"/>
          <w:u w:val="single"/>
        </w:rPr>
      </w:pPr>
      <w:r>
        <w:rPr>
          <w:color w:val="0070C0"/>
          <w:sz w:val="28"/>
          <w:szCs w:val="28"/>
          <w:u w:val="single"/>
        </w:rPr>
        <w:t>https://pt.2035.university/project/ais-sbora-metrik-testirovania</w:t>
      </w:r>
    </w:p>
    <w:p w14:paraId="000000B3" w14:textId="77777777" w:rsidR="006D0921" w:rsidRDefault="006D092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000000B4" w14:textId="77777777" w:rsidR="006D0921" w:rsidRDefault="006D092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sectPr w:rsidR="006D0921" w:rsidSect="001204CC">
      <w:pgSz w:w="11906" w:h="16838"/>
      <w:pgMar w:top="1134" w:right="850" w:bottom="1134" w:left="1701" w:header="708" w:footer="708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B3D33A" w14:textId="77777777" w:rsidR="00D30BD4" w:rsidRDefault="00D30BD4" w:rsidP="001204CC">
      <w:r>
        <w:separator/>
      </w:r>
    </w:p>
  </w:endnote>
  <w:endnote w:type="continuationSeparator" w:id="0">
    <w:p w14:paraId="47071C66" w14:textId="77777777" w:rsidR="00D30BD4" w:rsidRDefault="00D30BD4" w:rsidP="001204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0DD6AB" w14:textId="77777777" w:rsidR="00D30BD4" w:rsidRDefault="00D30BD4" w:rsidP="001204CC">
      <w:r>
        <w:separator/>
      </w:r>
    </w:p>
  </w:footnote>
  <w:footnote w:type="continuationSeparator" w:id="0">
    <w:p w14:paraId="203299B2" w14:textId="77777777" w:rsidR="00D30BD4" w:rsidRDefault="00D30BD4" w:rsidP="001204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70988"/>
    <w:multiLevelType w:val="multilevel"/>
    <w:tmpl w:val="977614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0A434CEF"/>
    <w:multiLevelType w:val="multilevel"/>
    <w:tmpl w:val="61D217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1AE33535"/>
    <w:multiLevelType w:val="multilevel"/>
    <w:tmpl w:val="F0B4DC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1C2B5681"/>
    <w:multiLevelType w:val="multilevel"/>
    <w:tmpl w:val="B4CA3A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1ECB0940"/>
    <w:multiLevelType w:val="multilevel"/>
    <w:tmpl w:val="0324CF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20D37364"/>
    <w:multiLevelType w:val="multilevel"/>
    <w:tmpl w:val="388EF6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2D696131"/>
    <w:multiLevelType w:val="multilevel"/>
    <w:tmpl w:val="D140FF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31275170"/>
    <w:multiLevelType w:val="multilevel"/>
    <w:tmpl w:val="020CCF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3A6D277A"/>
    <w:multiLevelType w:val="multilevel"/>
    <w:tmpl w:val="3E3607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444669E6"/>
    <w:multiLevelType w:val="multilevel"/>
    <w:tmpl w:val="D7E291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0" w15:restartNumberingAfterBreak="0">
    <w:nsid w:val="468A6898"/>
    <w:multiLevelType w:val="multilevel"/>
    <w:tmpl w:val="B9C8E7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49A515BE"/>
    <w:multiLevelType w:val="multilevel"/>
    <w:tmpl w:val="9B00E0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2" w15:restartNumberingAfterBreak="0">
    <w:nsid w:val="4AA157FD"/>
    <w:multiLevelType w:val="multilevel"/>
    <w:tmpl w:val="BDDE7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166E85"/>
    <w:multiLevelType w:val="multilevel"/>
    <w:tmpl w:val="569C0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5763BB"/>
    <w:multiLevelType w:val="hybridMultilevel"/>
    <w:tmpl w:val="E0B631BE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0858B3"/>
    <w:multiLevelType w:val="multilevel"/>
    <w:tmpl w:val="45E6FA2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6" w15:restartNumberingAfterBreak="0">
    <w:nsid w:val="781810FA"/>
    <w:multiLevelType w:val="hybridMultilevel"/>
    <w:tmpl w:val="8EC24ADA"/>
    <w:lvl w:ilvl="0" w:tplc="041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7"/>
  </w:num>
  <w:num w:numId="3">
    <w:abstractNumId w:val="2"/>
  </w:num>
  <w:num w:numId="4">
    <w:abstractNumId w:val="8"/>
  </w:num>
  <w:num w:numId="5">
    <w:abstractNumId w:val="6"/>
  </w:num>
  <w:num w:numId="6">
    <w:abstractNumId w:val="0"/>
  </w:num>
  <w:num w:numId="7">
    <w:abstractNumId w:val="3"/>
  </w:num>
  <w:num w:numId="8">
    <w:abstractNumId w:val="10"/>
  </w:num>
  <w:num w:numId="9">
    <w:abstractNumId w:val="1"/>
  </w:num>
  <w:num w:numId="10">
    <w:abstractNumId w:val="9"/>
  </w:num>
  <w:num w:numId="11">
    <w:abstractNumId w:val="4"/>
  </w:num>
  <w:num w:numId="12">
    <w:abstractNumId w:val="5"/>
  </w:num>
  <w:num w:numId="13">
    <w:abstractNumId w:val="15"/>
  </w:num>
  <w:num w:numId="14">
    <w:abstractNumId w:val="14"/>
  </w:num>
  <w:num w:numId="15">
    <w:abstractNumId w:val="16"/>
  </w:num>
  <w:num w:numId="16">
    <w:abstractNumId w:val="13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921"/>
    <w:rsid w:val="001204CC"/>
    <w:rsid w:val="006D0921"/>
    <w:rsid w:val="00BE0C6C"/>
    <w:rsid w:val="00D30BD4"/>
    <w:rsid w:val="00FD4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2961A"/>
  <w15:docId w15:val="{DF65232D-CACE-478C-A251-44D32819E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1029"/>
  </w:style>
  <w:style w:type="paragraph" w:styleId="1">
    <w:name w:val="heading 1"/>
    <w:basedOn w:val="a"/>
    <w:link w:val="10"/>
    <w:uiPriority w:val="9"/>
    <w:qFormat/>
    <w:rsid w:val="001E1512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semiHidden/>
    <w:unhideWhenUsed/>
    <w:qFormat/>
    <w:rsid w:val="001E151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1E1512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qFormat/>
    <w:rsid w:val="00533AD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1E1512"/>
    <w:rPr>
      <w:b/>
      <w:bCs/>
      <w:kern w:val="36"/>
      <w:sz w:val="48"/>
      <w:szCs w:val="48"/>
    </w:rPr>
  </w:style>
  <w:style w:type="character" w:customStyle="1" w:styleId="30">
    <w:name w:val="Заголовок 3 Знак"/>
    <w:basedOn w:val="a0"/>
    <w:link w:val="3"/>
    <w:uiPriority w:val="9"/>
    <w:rsid w:val="001E1512"/>
    <w:rPr>
      <w:b/>
      <w:bCs/>
      <w:sz w:val="27"/>
      <w:szCs w:val="27"/>
    </w:rPr>
  </w:style>
  <w:style w:type="paragraph" w:styleId="a5">
    <w:name w:val="Normal (Web)"/>
    <w:basedOn w:val="a"/>
    <w:uiPriority w:val="99"/>
    <w:unhideWhenUsed/>
    <w:rsid w:val="001E1512"/>
    <w:pPr>
      <w:spacing w:before="100" w:beforeAutospacing="1" w:after="100" w:afterAutospacing="1"/>
    </w:pPr>
  </w:style>
  <w:style w:type="character" w:styleId="a6">
    <w:name w:val="Strong"/>
    <w:basedOn w:val="a0"/>
    <w:uiPriority w:val="22"/>
    <w:qFormat/>
    <w:rsid w:val="001E1512"/>
    <w:rPr>
      <w:b/>
      <w:bCs/>
    </w:rPr>
  </w:style>
  <w:style w:type="character" w:customStyle="1" w:styleId="20">
    <w:name w:val="Заголовок 2 Знак"/>
    <w:basedOn w:val="a0"/>
    <w:link w:val="2"/>
    <w:semiHidden/>
    <w:rsid w:val="001E151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7">
    <w:name w:val="header"/>
    <w:basedOn w:val="a"/>
    <w:link w:val="a8"/>
    <w:rsid w:val="00781029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781029"/>
    <w:rPr>
      <w:sz w:val="24"/>
      <w:szCs w:val="24"/>
    </w:rPr>
  </w:style>
  <w:style w:type="paragraph" w:styleId="a9">
    <w:name w:val="footer"/>
    <w:basedOn w:val="a"/>
    <w:link w:val="aa"/>
    <w:rsid w:val="00781029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781029"/>
    <w:rPr>
      <w:sz w:val="24"/>
      <w:szCs w:val="24"/>
    </w:rPr>
  </w:style>
  <w:style w:type="character" w:customStyle="1" w:styleId="a4">
    <w:name w:val="Заголовок Знак"/>
    <w:basedOn w:val="a0"/>
    <w:link w:val="a3"/>
    <w:rsid w:val="00533A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b">
    <w:name w:val="Intense Emphasis"/>
    <w:basedOn w:val="a0"/>
    <w:uiPriority w:val="21"/>
    <w:qFormat/>
    <w:rsid w:val="00533ADF"/>
    <w:rPr>
      <w:i/>
      <w:iCs/>
      <w:color w:val="5B9BD5" w:themeColor="accent1"/>
    </w:rPr>
  </w:style>
  <w:style w:type="paragraph" w:styleId="ac">
    <w:name w:val="TOC Heading"/>
    <w:basedOn w:val="1"/>
    <w:next w:val="a"/>
    <w:uiPriority w:val="39"/>
    <w:unhideWhenUsed/>
    <w:qFormat/>
    <w:rsid w:val="009323F0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31">
    <w:name w:val="toc 3"/>
    <w:basedOn w:val="a"/>
    <w:next w:val="a"/>
    <w:autoRedefine/>
    <w:uiPriority w:val="39"/>
    <w:rsid w:val="00BE0C6C"/>
    <w:pPr>
      <w:tabs>
        <w:tab w:val="right" w:leader="dot" w:pos="9345"/>
      </w:tabs>
      <w:spacing w:after="100"/>
      <w:ind w:left="480"/>
    </w:pPr>
    <w:rPr>
      <w:noProof/>
      <w:color w:val="1F4E79" w:themeColor="accent1" w:themeShade="80"/>
    </w:rPr>
  </w:style>
  <w:style w:type="character" w:styleId="ad">
    <w:name w:val="Hyperlink"/>
    <w:basedOn w:val="a0"/>
    <w:uiPriority w:val="99"/>
    <w:unhideWhenUsed/>
    <w:rsid w:val="009323F0"/>
    <w:rPr>
      <w:color w:val="0563C1" w:themeColor="hyperlink"/>
      <w:u w:val="single"/>
    </w:rPr>
  </w:style>
  <w:style w:type="paragraph" w:styleId="ae">
    <w:name w:val="Subtitle"/>
    <w:basedOn w:val="a"/>
    <w:next w:val="a"/>
    <w:link w:val="af"/>
    <w:pPr>
      <w:spacing w:after="160"/>
    </w:pPr>
    <w:rPr>
      <w:rFonts w:ascii="Calibri" w:eastAsia="Calibri" w:hAnsi="Calibri" w:cs="Calibri"/>
      <w:color w:val="5A5A5A"/>
      <w:sz w:val="22"/>
      <w:szCs w:val="22"/>
    </w:rPr>
  </w:style>
  <w:style w:type="character" w:customStyle="1" w:styleId="af">
    <w:name w:val="Подзаголовок Знак"/>
    <w:basedOn w:val="a0"/>
    <w:link w:val="ae"/>
    <w:rsid w:val="009323F0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af0">
    <w:name w:val="No Spacing"/>
    <w:link w:val="af1"/>
    <w:uiPriority w:val="1"/>
    <w:qFormat/>
    <w:rsid w:val="009323F0"/>
  </w:style>
  <w:style w:type="paragraph" w:styleId="21">
    <w:name w:val="toc 2"/>
    <w:basedOn w:val="a"/>
    <w:next w:val="a"/>
    <w:autoRedefine/>
    <w:uiPriority w:val="39"/>
    <w:unhideWhenUsed/>
    <w:rsid w:val="00F84753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F84753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character" w:styleId="af2">
    <w:name w:val="Subtle Emphasis"/>
    <w:basedOn w:val="a0"/>
    <w:uiPriority w:val="19"/>
    <w:qFormat/>
    <w:rsid w:val="0034440F"/>
    <w:rPr>
      <w:i/>
      <w:iCs/>
      <w:color w:val="404040" w:themeColor="text1" w:themeTint="BF"/>
    </w:rPr>
  </w:style>
  <w:style w:type="character" w:customStyle="1" w:styleId="af1">
    <w:name w:val="Без интервала Знак"/>
    <w:basedOn w:val="a0"/>
    <w:link w:val="af0"/>
    <w:uiPriority w:val="1"/>
    <w:rsid w:val="001204CC"/>
  </w:style>
  <w:style w:type="character" w:customStyle="1" w:styleId="ya-unit-domain">
    <w:name w:val="ya-unit-domain"/>
    <w:basedOn w:val="a0"/>
    <w:rsid w:val="001204CC"/>
  </w:style>
  <w:style w:type="character" w:customStyle="1" w:styleId="yrw-content">
    <w:name w:val="yrw-content"/>
    <w:basedOn w:val="a0"/>
    <w:rsid w:val="001204CC"/>
  </w:style>
  <w:style w:type="character" w:customStyle="1" w:styleId="ya-unit-category">
    <w:name w:val="ya-unit-category"/>
    <w:basedOn w:val="a0"/>
    <w:rsid w:val="001204CC"/>
  </w:style>
  <w:style w:type="character" w:customStyle="1" w:styleId="yrw-unit-categoryseparator">
    <w:name w:val="yrw-unit-category_separator"/>
    <w:basedOn w:val="a0"/>
    <w:rsid w:val="001204CC"/>
  </w:style>
  <w:style w:type="character" w:customStyle="1" w:styleId="yrw-unit-categoryage">
    <w:name w:val="yrw-unit-category__age"/>
    <w:basedOn w:val="a0"/>
    <w:rsid w:val="001204CC"/>
  </w:style>
  <w:style w:type="character" w:customStyle="1" w:styleId="v434b47f8">
    <w:name w:val="v434b47f8"/>
    <w:basedOn w:val="a0"/>
    <w:rsid w:val="001204CC"/>
  </w:style>
  <w:style w:type="character" w:customStyle="1" w:styleId="l7cfb1bcc">
    <w:name w:val="l7cfb1bcc"/>
    <w:basedOn w:val="a0"/>
    <w:rsid w:val="001204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6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4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848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20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32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965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143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638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670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1824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6622822">
                                              <w:marLeft w:val="0"/>
                                              <w:marRight w:val="0"/>
                                              <w:marTop w:val="0"/>
                                              <w:marBottom w:val="9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5851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7189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2651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0741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7237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91790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4062334">
                                                                          <w:marLeft w:val="0"/>
                                                                          <w:marRight w:val="6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793087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99088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17001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2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84267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045202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217849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4244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7037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8285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0225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4085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9782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97190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9906441">
                                                                          <w:marLeft w:val="0"/>
                                                                          <w:marRight w:val="6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704653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65383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89526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2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19123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547575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7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49596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223847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0384777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6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66815782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6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41745134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6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18818828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6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216648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35940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7095939">
              <w:marLeft w:val="75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15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58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529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8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088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503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6039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068757">
                                              <w:marLeft w:val="0"/>
                                              <w:marRight w:val="0"/>
                                              <w:marTop w:val="0"/>
                                              <w:marBottom w:val="9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3560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0750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8730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5959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76600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71365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496701">
                                                                          <w:marLeft w:val="0"/>
                                                                          <w:marRight w:val="6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392945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1961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07306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2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966508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171276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727360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801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8235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2605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93114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64430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85967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50943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8604147">
                                                                          <w:marLeft w:val="0"/>
                                                                          <w:marRight w:val="6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6677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69928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725312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2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556193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526570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7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79134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739172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1334576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6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68000755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6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03080307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6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2272806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6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320600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2923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73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5317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14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082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336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986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090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3034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4675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4660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1880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0852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36865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40765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83320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88809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603088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29655418">
                                                                                  <w:marLeft w:val="0"/>
                                                                                  <w:marRight w:val="120"/>
                                                                                  <w:marTop w:val="0"/>
                                                                                  <w:marBottom w:val="6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32035206">
                                                                                  <w:marLeft w:val="0"/>
                                                                                  <w:marRight w:val="120"/>
                                                                                  <w:marTop w:val="0"/>
                                                                                  <w:marBottom w:val="6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06048019">
                                                                                  <w:marLeft w:val="0"/>
                                                                                  <w:marRight w:val="120"/>
                                                                                  <w:marTop w:val="0"/>
                                                                                  <w:marBottom w:val="6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2667047">
                                                                                  <w:marLeft w:val="0"/>
                                                                                  <w:marRight w:val="120"/>
                                                                                  <w:marTop w:val="0"/>
                                                                                  <w:marBottom w:val="6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909452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7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53553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510481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7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705585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17275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2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79629810">
                                                                              <w:marLeft w:val="3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39694161">
                                                                                  <w:marLeft w:val="30"/>
                                                                                  <w:marRight w:val="0"/>
                                                                                  <w:marTop w:val="3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435545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38140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0232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2773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59181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39568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57105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14161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613787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271478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609849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77238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239139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7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28925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399804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7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804560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558017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2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42566709">
                                                                              <w:marLeft w:val="3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76592668">
                                                                                  <w:marLeft w:val="30"/>
                                                                                  <w:marRight w:val="0"/>
                                                                                  <w:marTop w:val="3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426572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27908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7361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7642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48081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45692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25082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57531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415122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99925788">
                                                                                  <w:marLeft w:val="0"/>
                                                                                  <w:marRight w:val="120"/>
                                                                                  <w:marTop w:val="0"/>
                                                                                  <w:marBottom w:val="6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13335682">
                                                                                  <w:marLeft w:val="0"/>
                                                                                  <w:marRight w:val="120"/>
                                                                                  <w:marTop w:val="0"/>
                                                                                  <w:marBottom w:val="6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95796564">
                                                                                  <w:marLeft w:val="0"/>
                                                                                  <w:marRight w:val="120"/>
                                                                                  <w:marTop w:val="0"/>
                                                                                  <w:marBottom w:val="6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77984758">
                                                                                  <w:marLeft w:val="0"/>
                                                                                  <w:marRight w:val="120"/>
                                                                                  <w:marTop w:val="0"/>
                                                                                  <w:marBottom w:val="6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986923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7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413018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214919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7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31045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83535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2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59292143">
                                                                              <w:marLeft w:val="3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98399934">
                                                                                  <w:marLeft w:val="30"/>
                                                                                  <w:marRight w:val="0"/>
                                                                                  <w:marTop w:val="3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915361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5781340">
              <w:marLeft w:val="75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26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32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805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702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642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831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5752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4404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3068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7358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4678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85876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26747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69129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6345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12179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558234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02111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3539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34134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49561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2637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36723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66042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531161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29968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86360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38654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215250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33381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5134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805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3885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372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0134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27920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5930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29098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41928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03228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88566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572155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7523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7420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93846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2929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0077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076549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36513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90332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88060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56403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28983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1222115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39808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790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98988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975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743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25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97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88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803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413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7918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24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42303">
                                              <w:marLeft w:val="0"/>
                                              <w:marRight w:val="0"/>
                                              <w:marTop w:val="0"/>
                                              <w:marBottom w:val="9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3861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7288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8629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6609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4577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0346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1701907">
                                                                          <w:marLeft w:val="0"/>
                                                                          <w:marRight w:val="6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840365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38145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961717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2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79595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938309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7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336521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706422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9533618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6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1266200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6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25682683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6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24767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1336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9841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814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1182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0001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54898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50278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4356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2529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5156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34767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7125077">
                                                                          <w:marLeft w:val="0"/>
                                                                          <w:marRight w:val="6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362356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03163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48691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2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324561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568400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7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55743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355525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2409164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6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09234712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6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48258633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6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54225924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6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01726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308366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7756710">
              <w:marLeft w:val="75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3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890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751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547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030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3906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553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1449068">
                                              <w:marLeft w:val="0"/>
                                              <w:marRight w:val="0"/>
                                              <w:marTop w:val="0"/>
                                              <w:marBottom w:val="9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2575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9828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9770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21214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6770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58095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5445727">
                                                                          <w:marLeft w:val="0"/>
                                                                          <w:marRight w:val="6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755186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02388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46931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2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763163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137614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7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92704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489155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937620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6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58368215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6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80208690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6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4991286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6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449940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029406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4164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409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9429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6183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012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03643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52390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17703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474481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89608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481226">
                                                                          <w:marLeft w:val="0"/>
                                                                          <w:marRight w:val="6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519662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53845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161748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2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560597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661037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7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116198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718021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9565552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6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83000190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6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80961959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6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1848029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6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751967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935800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936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studopedia.ru/18_38289_klassifikatsiya-programmnogo-obespecheniya.html" TargetMode="External"/><Relationship Id="rId18" Type="http://schemas.openxmlformats.org/officeDocument/2006/relationships/hyperlink" Target="https://www.bibliofond.ru/view.aspx?id=564430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studopedia.ru/18_38289_klassifikatsiya-programmnogo-obespecheniya.html" TargetMode="External"/><Relationship Id="rId17" Type="http://schemas.openxmlformats.org/officeDocument/2006/relationships/hyperlink" Target="https://www.elibrary.ru/item.asp?id=30548294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vaiti.io/kak-oczenit-effektivnost-avtomatizirovannoj-informaczionnoj-sistemy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studopedia.ru/3_161702_funktsionalnie-vozmozhnosti.html" TargetMode="External"/><Relationship Id="rId5" Type="http://schemas.openxmlformats.org/officeDocument/2006/relationships/styles" Target="styles.xml"/><Relationship Id="rId15" Type="http://schemas.openxmlformats.org/officeDocument/2006/relationships/hyperlink" Target="https://studopedia.ru/11_38363_tehnicheskoe-obespechenie-is.html" TargetMode="External"/><Relationship Id="rId10" Type="http://schemas.openxmlformats.org/officeDocument/2006/relationships/hyperlink" Target="https://studopedia.ru/11_38363_tehnicheskoe-obespechenie-is.html" TargetMode="Externa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studopedia.ru/7_124185_klassifikatsiya-programmnih-produktov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2025-03-01T00:00:00</PublishDate>
  <Abstract/>
  <CompanyAddress/>
  <CompanyPhone/>
  <CompanyFax/>
  <CompanyEmail/>
</CoverPageProperties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iYHy/FC7WliNMJdZhnczh86LMA==">CgMxLjAaGgoBMBIVChMIBCoPCgtBQUFCZHJrLUk4ZxABGhoKATESFQoTCAQqDwoLQUFBQmRyay1JOGcQARoaCgEyEhUKEwgEKg8KC0FBQUJkcmstSThnEAEiiAIKC0FBQUJkcmstSThnEtQBCgtBQUFCZHJrLUk4ZxILQUFBQmRyay1JOGcaDQoJdGV4dC9odG1sEgAiDgoKdGV4dC9wbGFpbhIAKhsiFTExNzU4OTkxMDAyOTEzMTI0NzU1MSgAOAAwlYiwz9gyOO+MsM/YMko6CiRhcHBsaWNhdGlvbi92bmQuZ29vZ2xlLWFwcHMuZG9jcy5tZHMaEsLX2uQBDBoKCgYKABATGAAQAVoMdmttcDAyYmZ1bDAzcgIgAHgAggEUc3VnZ2VzdC54dDMzYWR4MTZjYzSaAQYIABAAGAAYlYiwz9gyIO+MsM/YMkIUc3VnZ2VzdC54dDMzYWR4MTZjYzQ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OABqHAoUc3VnZ2VzdC54dDMzYWR4MTZjYzQSBE5pY2tqHAoUc3VnZ2VzdC55dHNmeGdsdjBobWkSBE5pY2tyITFsdXRHUmNSQk9ERkpmMmlReW1CQWJ0bUV4cFMxc2NqWA==</go:docsCustomData>
</go:gDocsCustomXmlDataStorage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B88CF57E-984D-4390-B273-66AA40208C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12</Pages>
  <Words>2695</Words>
  <Characters>15365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Proiectarea sistemelor informatice, usm, 2025</Company>
  <LinksUpToDate>false</LinksUpToDate>
  <CharactersWithSpaces>18024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subject>Метрики для АИС. Метрики для модели анализа и проектирования</dc:subject>
  <dc:creator>Евгений</dc:creator>
  <cp:lastModifiedBy>Евгений</cp:lastModifiedBy>
  <cp:revision>3</cp:revision>
  <dcterms:created xsi:type="dcterms:W3CDTF">2025-02-26T01:19:00Z</dcterms:created>
  <dcterms:modified xsi:type="dcterms:W3CDTF">2025-03-14T00:59:00Z</dcterms:modified>
</cp:coreProperties>
</file>